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0B601" w14:textId="77777777" w:rsidR="00466619" w:rsidRPr="000930FA" w:rsidRDefault="009E6A9B" w:rsidP="000930FA">
      <w:pPr>
        <w:pStyle w:val="Title"/>
        <w:keepLines w:val="0"/>
        <w:widowControl w:val="0"/>
        <w:tabs>
          <w:tab w:val="left" w:pos="375"/>
          <w:tab w:val="center" w:pos="4680"/>
        </w:tabs>
        <w:snapToGrid w:val="0"/>
        <w:spacing w:before="0" w:after="0" w:line="480" w:lineRule="auto"/>
        <w:jc w:val="left"/>
        <w:rPr>
          <w:rFonts w:cs="Times New Roman"/>
          <w:b w:val="0"/>
          <w:bCs w:val="0"/>
          <w:sz w:val="24"/>
          <w:szCs w:val="24"/>
        </w:rPr>
      </w:pPr>
      <w:bookmarkStart w:id="0" w:name="abstract"/>
      <w:r w:rsidRPr="000930FA">
        <w:rPr>
          <w:rFonts w:cs="Times New Roman"/>
          <w:b w:val="0"/>
          <w:bCs w:val="0"/>
          <w:sz w:val="24"/>
          <w:szCs w:val="24"/>
        </w:rPr>
        <w:t>LRH:</w:t>
      </w:r>
      <w:r w:rsidR="00466619" w:rsidRPr="000930FA">
        <w:rPr>
          <w:rFonts w:cs="Times New Roman"/>
          <w:b w:val="0"/>
          <w:bCs w:val="0"/>
          <w:sz w:val="24"/>
          <w:szCs w:val="24"/>
        </w:rPr>
        <w:t xml:space="preserve"> Stream priorities in developed landscapes</w:t>
      </w:r>
      <w:r w:rsidRPr="000930FA">
        <w:rPr>
          <w:rFonts w:cs="Times New Roman"/>
          <w:b w:val="0"/>
          <w:bCs w:val="0"/>
          <w:sz w:val="24"/>
          <w:szCs w:val="24"/>
        </w:rPr>
        <w:tab/>
      </w:r>
      <w:r w:rsidRPr="000930FA">
        <w:rPr>
          <w:rFonts w:cs="Times New Roman"/>
          <w:b w:val="0"/>
          <w:bCs w:val="0"/>
          <w:sz w:val="24"/>
          <w:szCs w:val="24"/>
        </w:rPr>
        <w:tab/>
        <w:t>M. W. Beck et al.</w:t>
      </w:r>
    </w:p>
    <w:p w14:paraId="76E2FBBB" w14:textId="77777777" w:rsidR="009E6A9B" w:rsidRPr="000930FA" w:rsidRDefault="009E6A9B" w:rsidP="000930FA">
      <w:pPr>
        <w:pStyle w:val="BodyText"/>
        <w:spacing w:before="0" w:after="0" w:line="480" w:lineRule="auto"/>
        <w:rPr>
          <w:rFonts w:cs="Times New Roman"/>
          <w:color w:val="000000" w:themeColor="text1"/>
        </w:rPr>
      </w:pPr>
      <w:r w:rsidRPr="000930FA">
        <w:rPr>
          <w:rFonts w:cs="Times New Roman"/>
          <w:color w:val="000000" w:themeColor="text1"/>
        </w:rPr>
        <w:t>RRH: Volume 38</w:t>
      </w:r>
      <w:r w:rsidRPr="000930FA">
        <w:rPr>
          <w:rFonts w:cs="Times New Roman"/>
          <w:color w:val="000000" w:themeColor="text1"/>
        </w:rPr>
        <w:tab/>
      </w:r>
      <w:r w:rsidRPr="000930FA">
        <w:rPr>
          <w:rFonts w:cs="Times New Roman"/>
          <w:color w:val="000000" w:themeColor="text1"/>
        </w:rPr>
        <w:tab/>
      </w:r>
      <w:r w:rsidRPr="000930FA">
        <w:rPr>
          <w:rFonts w:cs="Times New Roman"/>
          <w:color w:val="000000" w:themeColor="text1"/>
        </w:rPr>
        <w:tab/>
      </w:r>
      <w:r w:rsidRPr="000930FA">
        <w:rPr>
          <w:rFonts w:cs="Times New Roman"/>
          <w:color w:val="000000" w:themeColor="text1"/>
        </w:rPr>
        <w:tab/>
      </w:r>
      <w:r w:rsidRPr="000930FA">
        <w:rPr>
          <w:rFonts w:cs="Times New Roman"/>
          <w:color w:val="000000" w:themeColor="text1"/>
        </w:rPr>
        <w:tab/>
        <w:t>December 2019</w:t>
      </w:r>
    </w:p>
    <w:p w14:paraId="7CE03E0D" w14:textId="77777777" w:rsidR="009E6A9B" w:rsidRPr="000930FA" w:rsidRDefault="009E6A9B" w:rsidP="000930FA">
      <w:pPr>
        <w:pStyle w:val="BodyText"/>
        <w:spacing w:before="0" w:after="0" w:line="480" w:lineRule="auto"/>
        <w:rPr>
          <w:rFonts w:cs="Times New Roman"/>
          <w:color w:val="000000" w:themeColor="text1"/>
        </w:rPr>
      </w:pPr>
    </w:p>
    <w:p w14:paraId="41B96226" w14:textId="77777777" w:rsidR="00466619" w:rsidRPr="000930FA" w:rsidRDefault="00466619" w:rsidP="000930FA">
      <w:pPr>
        <w:pStyle w:val="Title"/>
        <w:keepLines w:val="0"/>
        <w:widowControl w:val="0"/>
        <w:snapToGrid w:val="0"/>
        <w:spacing w:before="0" w:after="0" w:line="480" w:lineRule="auto"/>
        <w:jc w:val="left"/>
        <w:rPr>
          <w:rFonts w:cs="Times New Roman"/>
          <w:sz w:val="24"/>
          <w:szCs w:val="24"/>
        </w:rPr>
      </w:pPr>
      <w:r w:rsidRPr="000930FA">
        <w:rPr>
          <w:rFonts w:cs="Times New Roman"/>
          <w:sz w:val="24"/>
          <w:szCs w:val="24"/>
        </w:rPr>
        <w:t>Prioritizing management goals for stream biological integrity within the developed landscape context</w:t>
      </w:r>
    </w:p>
    <w:p w14:paraId="7FF71528" w14:textId="77777777" w:rsidR="009E6A9B" w:rsidRPr="000930FA" w:rsidRDefault="009E6A9B" w:rsidP="000930FA">
      <w:pPr>
        <w:pStyle w:val="Author"/>
        <w:keepLines w:val="0"/>
        <w:widowControl w:val="0"/>
        <w:snapToGrid w:val="0"/>
        <w:spacing w:after="0" w:line="480" w:lineRule="auto"/>
        <w:rPr>
          <w:rFonts w:cs="Times New Roman"/>
          <w:color w:val="000000" w:themeColor="text1"/>
        </w:rPr>
      </w:pPr>
    </w:p>
    <w:p w14:paraId="44F39911" w14:textId="77777777" w:rsidR="00466619" w:rsidRPr="000930FA" w:rsidRDefault="00466619" w:rsidP="000930FA">
      <w:pPr>
        <w:pStyle w:val="Author"/>
        <w:keepLines w:val="0"/>
        <w:widowControl w:val="0"/>
        <w:snapToGrid w:val="0"/>
        <w:spacing w:after="0" w:line="480" w:lineRule="auto"/>
        <w:jc w:val="left"/>
        <w:rPr>
          <w:rFonts w:cs="Times New Roman"/>
          <w:b/>
          <w:bCs/>
          <w:color w:val="000000" w:themeColor="text1"/>
        </w:rPr>
      </w:pPr>
      <w:r w:rsidRPr="000930FA">
        <w:rPr>
          <w:rFonts w:cs="Times New Roman"/>
          <w:b/>
          <w:bCs/>
          <w:color w:val="000000" w:themeColor="text1"/>
        </w:rPr>
        <w:t>Marcus W. Beck</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,7</w:t>
      </w:r>
      <w:r w:rsidR="009E6A9B" w:rsidRPr="000930FA">
        <w:rPr>
          <w:rFonts w:cs="Times New Roman"/>
          <w:b/>
          <w:bCs/>
          <w:color w:val="000000" w:themeColor="text1"/>
        </w:rPr>
        <w:t xml:space="preserve">, </w:t>
      </w:r>
      <w:r w:rsidRPr="000930FA">
        <w:rPr>
          <w:rFonts w:cs="Times New Roman"/>
          <w:b/>
          <w:bCs/>
          <w:color w:val="000000" w:themeColor="text1"/>
        </w:rPr>
        <w:t>Raphael D. Mazor</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,8</w:t>
      </w:r>
      <w:r w:rsidR="009E6A9B" w:rsidRPr="000930FA">
        <w:rPr>
          <w:rFonts w:cs="Times New Roman"/>
          <w:b/>
          <w:bCs/>
          <w:color w:val="000000" w:themeColor="text1"/>
        </w:rPr>
        <w:t xml:space="preserve">, </w:t>
      </w:r>
      <w:r w:rsidRPr="000930FA">
        <w:rPr>
          <w:rFonts w:cs="Times New Roman"/>
          <w:b/>
          <w:bCs/>
          <w:color w:val="000000" w:themeColor="text1"/>
        </w:rPr>
        <w:t>Scott Johnson</w:t>
      </w:r>
      <w:r w:rsidRPr="000930FA">
        <w:rPr>
          <w:rFonts w:cs="Times New Roman"/>
          <w:b/>
          <w:bCs/>
          <w:color w:val="000000" w:themeColor="text1"/>
          <w:vertAlign w:val="superscript"/>
        </w:rPr>
        <w:t>2</w:t>
      </w:r>
      <w:r w:rsidR="009E6A9B" w:rsidRPr="000930FA">
        <w:rPr>
          <w:rFonts w:cs="Times New Roman"/>
          <w:b/>
          <w:bCs/>
          <w:color w:val="000000" w:themeColor="text1"/>
          <w:vertAlign w:val="superscript"/>
        </w:rPr>
        <w:t>,9</w:t>
      </w:r>
      <w:r w:rsidR="009E6A9B" w:rsidRPr="000930FA">
        <w:rPr>
          <w:rFonts w:cs="Times New Roman"/>
          <w:b/>
          <w:bCs/>
          <w:color w:val="000000" w:themeColor="text1"/>
        </w:rPr>
        <w:t xml:space="preserve">, </w:t>
      </w:r>
      <w:r w:rsidRPr="000930FA">
        <w:rPr>
          <w:rFonts w:cs="Times New Roman"/>
          <w:b/>
          <w:bCs/>
          <w:color w:val="000000" w:themeColor="text1"/>
        </w:rPr>
        <w:t>Karin Wisenbaker</w:t>
      </w:r>
      <w:r w:rsidRPr="000930FA">
        <w:rPr>
          <w:rFonts w:cs="Times New Roman"/>
          <w:b/>
          <w:bCs/>
          <w:color w:val="000000" w:themeColor="text1"/>
          <w:vertAlign w:val="superscript"/>
        </w:rPr>
        <w:t>2</w:t>
      </w:r>
      <w:r w:rsidR="009E6A9B" w:rsidRPr="000930FA">
        <w:rPr>
          <w:rFonts w:cs="Times New Roman"/>
          <w:b/>
          <w:bCs/>
          <w:color w:val="000000" w:themeColor="text1"/>
          <w:vertAlign w:val="superscript"/>
        </w:rPr>
        <w:t>,10</w:t>
      </w:r>
      <w:r w:rsidR="009E6A9B" w:rsidRPr="000930FA">
        <w:rPr>
          <w:rFonts w:cs="Times New Roman"/>
          <w:b/>
          <w:bCs/>
          <w:color w:val="000000" w:themeColor="text1"/>
        </w:rPr>
        <w:t xml:space="preserve">, </w:t>
      </w:r>
      <w:r w:rsidRPr="000930FA">
        <w:rPr>
          <w:rFonts w:cs="Times New Roman"/>
          <w:b/>
          <w:bCs/>
          <w:color w:val="000000" w:themeColor="text1"/>
        </w:rPr>
        <w:t>Joshua Westfall</w:t>
      </w:r>
      <w:r w:rsidRPr="000930FA">
        <w:rPr>
          <w:rFonts w:cs="Times New Roman"/>
          <w:b/>
          <w:bCs/>
          <w:color w:val="000000" w:themeColor="text1"/>
          <w:vertAlign w:val="superscript"/>
        </w:rPr>
        <w:t>3</w:t>
      </w:r>
      <w:r w:rsidR="009E6A9B" w:rsidRPr="000930FA">
        <w:rPr>
          <w:rFonts w:cs="Times New Roman"/>
          <w:b/>
          <w:bCs/>
          <w:color w:val="000000" w:themeColor="text1"/>
          <w:vertAlign w:val="superscript"/>
        </w:rPr>
        <w:t>,11</w:t>
      </w:r>
      <w:r w:rsidR="009E6A9B" w:rsidRPr="000930FA">
        <w:rPr>
          <w:rFonts w:cs="Times New Roman"/>
          <w:b/>
          <w:bCs/>
          <w:color w:val="000000" w:themeColor="text1"/>
        </w:rPr>
        <w:t xml:space="preserve">, </w:t>
      </w:r>
      <w:r w:rsidRPr="000930FA">
        <w:rPr>
          <w:rFonts w:cs="Times New Roman"/>
          <w:b/>
          <w:bCs/>
          <w:color w:val="000000" w:themeColor="text1"/>
        </w:rPr>
        <w:t>Peter R. Ode</w:t>
      </w:r>
      <w:r w:rsidRPr="000930FA">
        <w:rPr>
          <w:rFonts w:cs="Times New Roman"/>
          <w:b/>
          <w:bCs/>
          <w:color w:val="000000" w:themeColor="text1"/>
          <w:vertAlign w:val="superscript"/>
        </w:rPr>
        <w:t>4</w:t>
      </w:r>
      <w:r w:rsidR="009E6A9B" w:rsidRPr="000930FA">
        <w:rPr>
          <w:rFonts w:cs="Times New Roman"/>
          <w:b/>
          <w:bCs/>
          <w:color w:val="000000" w:themeColor="text1"/>
          <w:vertAlign w:val="superscript"/>
        </w:rPr>
        <w:t>,12</w:t>
      </w:r>
      <w:r w:rsidR="009E6A9B" w:rsidRPr="000930FA">
        <w:rPr>
          <w:rFonts w:cs="Times New Roman"/>
          <w:b/>
          <w:bCs/>
          <w:color w:val="000000" w:themeColor="text1"/>
        </w:rPr>
        <w:t xml:space="preserve">, </w:t>
      </w:r>
      <w:r w:rsidRPr="000930FA">
        <w:rPr>
          <w:rFonts w:cs="Times New Roman"/>
          <w:b/>
          <w:bCs/>
          <w:color w:val="000000" w:themeColor="text1"/>
        </w:rPr>
        <w:t>Ryan Hill</w:t>
      </w:r>
      <w:r w:rsidRPr="000930FA">
        <w:rPr>
          <w:rFonts w:cs="Times New Roman"/>
          <w:b/>
          <w:bCs/>
          <w:color w:val="000000" w:themeColor="text1"/>
          <w:vertAlign w:val="superscript"/>
        </w:rPr>
        <w:t>5</w:t>
      </w:r>
      <w:r w:rsidR="009E6A9B" w:rsidRPr="000930FA">
        <w:rPr>
          <w:rFonts w:cs="Times New Roman"/>
          <w:b/>
          <w:bCs/>
          <w:color w:val="000000" w:themeColor="text1"/>
          <w:vertAlign w:val="superscript"/>
        </w:rPr>
        <w:t>,13</w:t>
      </w:r>
      <w:r w:rsidR="009E6A9B" w:rsidRPr="000930FA">
        <w:rPr>
          <w:rFonts w:cs="Times New Roman"/>
          <w:b/>
          <w:bCs/>
          <w:color w:val="000000" w:themeColor="text1"/>
        </w:rPr>
        <w:t xml:space="preserve">, </w:t>
      </w:r>
      <w:r w:rsidRPr="000930FA">
        <w:rPr>
          <w:rFonts w:cs="Times New Roman"/>
          <w:b/>
          <w:bCs/>
          <w:color w:val="000000" w:themeColor="text1"/>
        </w:rPr>
        <w:t>Chad Loflen</w:t>
      </w:r>
      <w:r w:rsidRPr="000930FA">
        <w:rPr>
          <w:rFonts w:cs="Times New Roman"/>
          <w:b/>
          <w:bCs/>
          <w:color w:val="000000" w:themeColor="text1"/>
          <w:vertAlign w:val="superscript"/>
        </w:rPr>
        <w:t>6</w:t>
      </w:r>
      <w:r w:rsidR="009E6A9B" w:rsidRPr="000930FA">
        <w:rPr>
          <w:rFonts w:cs="Times New Roman"/>
          <w:b/>
          <w:bCs/>
          <w:color w:val="000000" w:themeColor="text1"/>
          <w:vertAlign w:val="superscript"/>
        </w:rPr>
        <w:t>,14</w:t>
      </w:r>
      <w:r w:rsidR="009E6A9B" w:rsidRPr="000930FA">
        <w:rPr>
          <w:rFonts w:cs="Times New Roman"/>
          <w:b/>
          <w:bCs/>
          <w:color w:val="000000" w:themeColor="text1"/>
        </w:rPr>
        <w:t xml:space="preserve">, </w:t>
      </w:r>
      <w:r w:rsidRPr="000930FA">
        <w:rPr>
          <w:rFonts w:cs="Times New Roman"/>
          <w:b/>
          <w:bCs/>
          <w:color w:val="000000" w:themeColor="text1"/>
        </w:rPr>
        <w:t>Martha Sutula</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,15</w:t>
      </w:r>
      <w:r w:rsidR="009E6A9B" w:rsidRPr="000930FA">
        <w:rPr>
          <w:rFonts w:cs="Times New Roman"/>
          <w:b/>
          <w:bCs/>
          <w:color w:val="000000" w:themeColor="text1"/>
        </w:rPr>
        <w:t xml:space="preserve">, </w:t>
      </w:r>
      <w:r w:rsidRPr="000930FA">
        <w:rPr>
          <w:rFonts w:cs="Times New Roman"/>
          <w:b/>
          <w:bCs/>
          <w:color w:val="000000" w:themeColor="text1"/>
        </w:rPr>
        <w:t>Eric D. Stein</w:t>
      </w:r>
      <w:r w:rsidRPr="000930FA">
        <w:rPr>
          <w:rFonts w:cs="Times New Roman"/>
          <w:b/>
          <w:bCs/>
          <w:color w:val="000000" w:themeColor="text1"/>
          <w:vertAlign w:val="superscript"/>
        </w:rPr>
        <w:t>1</w:t>
      </w:r>
      <w:r w:rsidR="009E6A9B" w:rsidRPr="000930FA">
        <w:rPr>
          <w:rFonts w:cs="Times New Roman"/>
          <w:b/>
          <w:bCs/>
          <w:color w:val="000000" w:themeColor="text1"/>
          <w:vertAlign w:val="superscript"/>
        </w:rPr>
        <w:t>,16</w:t>
      </w:r>
    </w:p>
    <w:p w14:paraId="5043ECA1" w14:textId="77777777" w:rsidR="009E6A9B" w:rsidRPr="000930FA" w:rsidRDefault="009E6A9B" w:rsidP="000930FA">
      <w:pPr>
        <w:pStyle w:val="BodyText"/>
        <w:widowControl w:val="0"/>
        <w:snapToGrid w:val="0"/>
        <w:spacing w:before="0" w:after="0" w:line="480" w:lineRule="auto"/>
        <w:rPr>
          <w:rFonts w:cs="Times New Roman"/>
          <w:color w:val="000000" w:themeColor="text1"/>
          <w:vertAlign w:val="superscript"/>
        </w:rPr>
      </w:pPr>
    </w:p>
    <w:p w14:paraId="58D9B2F4" w14:textId="2D880F5F"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1</w:t>
      </w:r>
      <w:r w:rsidRPr="000930FA">
        <w:rPr>
          <w:rFonts w:cs="Times New Roman"/>
          <w:color w:val="000000" w:themeColor="text1"/>
        </w:rPr>
        <w:t xml:space="preserve"> Southern California Coastal Water Research Project, 3535 Harbor </w:t>
      </w:r>
      <w:r w:rsidR="00491B47">
        <w:rPr>
          <w:rFonts w:cs="Times New Roman"/>
          <w:color w:val="000000" w:themeColor="text1"/>
        </w:rPr>
        <w:t>Boulevard</w:t>
      </w:r>
      <w:r w:rsidRPr="000930FA">
        <w:rPr>
          <w:rFonts w:cs="Times New Roman"/>
          <w:color w:val="000000" w:themeColor="text1"/>
        </w:rPr>
        <w:t>, Costa Mesa, C</w:t>
      </w:r>
      <w:r w:rsidR="00491B47">
        <w:rPr>
          <w:rFonts w:cs="Times New Roman"/>
          <w:color w:val="000000" w:themeColor="text1"/>
        </w:rPr>
        <w:t>alifornia</w:t>
      </w:r>
      <w:r w:rsidRPr="000930FA">
        <w:rPr>
          <w:rFonts w:cs="Times New Roman"/>
          <w:color w:val="000000" w:themeColor="text1"/>
        </w:rPr>
        <w:t xml:space="preserve"> 92626</w:t>
      </w:r>
      <w:r w:rsidR="00491B47">
        <w:rPr>
          <w:rFonts w:cs="Times New Roman"/>
          <w:color w:val="000000" w:themeColor="text1"/>
        </w:rPr>
        <w:t xml:space="preserve"> USA</w:t>
      </w:r>
    </w:p>
    <w:p w14:paraId="32B32C02" w14:textId="57C27CD6"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 xml:space="preserve">2 </w:t>
      </w:r>
      <w:r w:rsidRPr="000930FA">
        <w:rPr>
          <w:rFonts w:cs="Times New Roman"/>
          <w:color w:val="000000" w:themeColor="text1"/>
        </w:rPr>
        <w:t>Aquatic Bioassay &amp; Consulting Laboratories, Inc. 29 North Olive</w:t>
      </w:r>
      <w:r w:rsidR="00491B47">
        <w:rPr>
          <w:rFonts w:cs="Times New Roman"/>
          <w:color w:val="000000" w:themeColor="text1"/>
        </w:rPr>
        <w:t xml:space="preserve"> Street</w:t>
      </w:r>
      <w:r w:rsidRPr="000930FA">
        <w:rPr>
          <w:rFonts w:cs="Times New Roman"/>
          <w:color w:val="000000" w:themeColor="text1"/>
        </w:rPr>
        <w:t xml:space="preserve">, Ventura, </w:t>
      </w:r>
      <w:r w:rsidR="00491B47" w:rsidRPr="000930FA">
        <w:rPr>
          <w:rFonts w:cs="Times New Roman"/>
          <w:color w:val="000000" w:themeColor="text1"/>
        </w:rPr>
        <w:t>C</w:t>
      </w:r>
      <w:r w:rsidR="00491B47">
        <w:rPr>
          <w:rFonts w:cs="Times New Roman"/>
          <w:color w:val="000000" w:themeColor="text1"/>
        </w:rPr>
        <w:t>alifornia</w:t>
      </w:r>
      <w:r w:rsidR="00491B47" w:rsidRPr="000930FA">
        <w:rPr>
          <w:rFonts w:cs="Times New Roman"/>
          <w:color w:val="000000" w:themeColor="text1"/>
        </w:rPr>
        <w:t xml:space="preserve"> </w:t>
      </w:r>
      <w:r w:rsidRPr="000930FA">
        <w:rPr>
          <w:rFonts w:cs="Times New Roman"/>
          <w:color w:val="000000" w:themeColor="text1"/>
        </w:rPr>
        <w:t>93001</w:t>
      </w:r>
      <w:r w:rsidR="00491B47">
        <w:rPr>
          <w:rFonts w:cs="Times New Roman"/>
          <w:color w:val="000000" w:themeColor="text1"/>
        </w:rPr>
        <w:t xml:space="preserve"> USA</w:t>
      </w:r>
    </w:p>
    <w:p w14:paraId="1EAC1BC0" w14:textId="0761117E"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3</w:t>
      </w:r>
      <w:r w:rsidRPr="000930FA">
        <w:rPr>
          <w:rFonts w:cs="Times New Roman"/>
          <w:color w:val="000000" w:themeColor="text1"/>
        </w:rPr>
        <w:t xml:space="preserve"> Sanitation Districts of Los Angeles County, 1955 Workman Mill Road, Whittier</w:t>
      </w:r>
      <w:r w:rsidR="00491B47">
        <w:rPr>
          <w:rFonts w:cs="Times New Roman"/>
          <w:color w:val="000000" w:themeColor="text1"/>
        </w:rPr>
        <w:t>, California</w:t>
      </w:r>
      <w:r w:rsidRPr="000930FA">
        <w:rPr>
          <w:rFonts w:cs="Times New Roman"/>
          <w:color w:val="000000" w:themeColor="text1"/>
        </w:rPr>
        <w:t xml:space="preserve"> 90601</w:t>
      </w:r>
      <w:r w:rsidR="00491B47">
        <w:rPr>
          <w:rFonts w:cs="Times New Roman"/>
          <w:color w:val="000000" w:themeColor="text1"/>
        </w:rPr>
        <w:t xml:space="preserve"> USA</w:t>
      </w:r>
    </w:p>
    <w:p w14:paraId="4BB1521E" w14:textId="5B3C08F7"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4</w:t>
      </w:r>
      <w:r w:rsidRPr="000930FA">
        <w:rPr>
          <w:rFonts w:cs="Times New Roman"/>
          <w:color w:val="000000" w:themeColor="text1"/>
        </w:rPr>
        <w:t xml:space="preserve"> California Department of Fish and Wildlife, Office of Spill Prevention and Response, 2005 Nimbus Road, Rancho Cordova, </w:t>
      </w:r>
      <w:r w:rsidR="00491B47" w:rsidRPr="000930FA">
        <w:rPr>
          <w:rFonts w:cs="Times New Roman"/>
          <w:color w:val="000000" w:themeColor="text1"/>
        </w:rPr>
        <w:t>C</w:t>
      </w:r>
      <w:r w:rsidR="00491B47">
        <w:rPr>
          <w:rFonts w:cs="Times New Roman"/>
          <w:color w:val="000000" w:themeColor="text1"/>
        </w:rPr>
        <w:t>alifornia</w:t>
      </w:r>
      <w:r w:rsidR="00491B47" w:rsidRPr="000930FA">
        <w:rPr>
          <w:rFonts w:cs="Times New Roman"/>
          <w:color w:val="000000" w:themeColor="text1"/>
        </w:rPr>
        <w:t xml:space="preserve"> </w:t>
      </w:r>
      <w:r w:rsidRPr="000930FA">
        <w:rPr>
          <w:rFonts w:cs="Times New Roman"/>
          <w:color w:val="000000" w:themeColor="text1"/>
        </w:rPr>
        <w:t>95670</w:t>
      </w:r>
      <w:r w:rsidR="00491B47">
        <w:rPr>
          <w:rFonts w:cs="Times New Roman"/>
          <w:color w:val="000000" w:themeColor="text1"/>
        </w:rPr>
        <w:t xml:space="preserve"> USA</w:t>
      </w:r>
    </w:p>
    <w:p w14:paraId="6CA819AB" w14:textId="4EADE87F"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5</w:t>
      </w:r>
      <w:r w:rsidRPr="000930FA">
        <w:rPr>
          <w:rFonts w:cs="Times New Roman"/>
          <w:color w:val="000000" w:themeColor="text1"/>
        </w:rPr>
        <w:t xml:space="preserve"> Department of Forest Engineering, Resources, and Management, Oregon State University c/o Western Ecology Division, 140 Peavy Hall, 3100 </w:t>
      </w:r>
      <w:r w:rsidR="00491B47" w:rsidRPr="000930FA">
        <w:rPr>
          <w:rFonts w:cs="Times New Roman"/>
          <w:color w:val="000000" w:themeColor="text1"/>
        </w:rPr>
        <w:t>S</w:t>
      </w:r>
      <w:r w:rsidR="00491B47">
        <w:rPr>
          <w:rFonts w:cs="Times New Roman"/>
          <w:color w:val="000000" w:themeColor="text1"/>
        </w:rPr>
        <w:t>outhwest</w:t>
      </w:r>
      <w:r w:rsidR="00491B47" w:rsidRPr="000930FA">
        <w:rPr>
          <w:rFonts w:cs="Times New Roman"/>
          <w:color w:val="000000" w:themeColor="text1"/>
        </w:rPr>
        <w:t xml:space="preserve"> </w:t>
      </w:r>
      <w:r w:rsidRPr="000930FA">
        <w:rPr>
          <w:rFonts w:cs="Times New Roman"/>
          <w:color w:val="000000" w:themeColor="text1"/>
        </w:rPr>
        <w:t xml:space="preserve">Jefferson Way, Corvallis, </w:t>
      </w:r>
      <w:r w:rsidR="00491B47">
        <w:rPr>
          <w:rFonts w:cs="Times New Roman"/>
          <w:color w:val="000000" w:themeColor="text1"/>
        </w:rPr>
        <w:t>Oregon</w:t>
      </w:r>
      <w:r w:rsidR="00491B47" w:rsidRPr="000930FA">
        <w:rPr>
          <w:rFonts w:cs="Times New Roman"/>
          <w:color w:val="000000" w:themeColor="text1"/>
        </w:rPr>
        <w:t xml:space="preserve"> </w:t>
      </w:r>
      <w:r w:rsidRPr="000930FA">
        <w:rPr>
          <w:rFonts w:cs="Times New Roman"/>
          <w:color w:val="000000" w:themeColor="text1"/>
        </w:rPr>
        <w:t>97333</w:t>
      </w:r>
      <w:r w:rsidR="00491B47">
        <w:rPr>
          <w:rFonts w:cs="Times New Roman"/>
          <w:color w:val="000000" w:themeColor="text1"/>
        </w:rPr>
        <w:t xml:space="preserve"> USA</w:t>
      </w:r>
    </w:p>
    <w:p w14:paraId="07EDADFC" w14:textId="00BD288E" w:rsidR="00466619" w:rsidRPr="000930FA" w:rsidRDefault="00466619" w:rsidP="00491B47">
      <w:pPr>
        <w:pStyle w:val="BodyText"/>
        <w:widowControl w:val="0"/>
        <w:snapToGrid w:val="0"/>
        <w:spacing w:before="0" w:after="0" w:line="480" w:lineRule="auto"/>
        <w:ind w:left="360" w:hanging="360"/>
        <w:rPr>
          <w:rFonts w:cs="Times New Roman"/>
          <w:color w:val="000000" w:themeColor="text1"/>
        </w:rPr>
      </w:pPr>
      <w:r w:rsidRPr="000930FA">
        <w:rPr>
          <w:rFonts w:cs="Times New Roman"/>
          <w:color w:val="000000" w:themeColor="text1"/>
          <w:vertAlign w:val="superscript"/>
        </w:rPr>
        <w:t>6</w:t>
      </w:r>
      <w:r w:rsidRPr="000930FA">
        <w:rPr>
          <w:rFonts w:cs="Times New Roman"/>
          <w:color w:val="000000" w:themeColor="text1"/>
        </w:rPr>
        <w:t xml:space="preserve"> San Diego Regional Water Quality Control Board, Healthy Waters Branch, Monitoring and Assessment Research Unit, 2375 Northside Drive, San Diego, </w:t>
      </w:r>
      <w:r w:rsidR="00491B47" w:rsidRPr="000930FA">
        <w:rPr>
          <w:rFonts w:cs="Times New Roman"/>
          <w:color w:val="000000" w:themeColor="text1"/>
        </w:rPr>
        <w:t>C</w:t>
      </w:r>
      <w:r w:rsidR="00491B47">
        <w:rPr>
          <w:rFonts w:cs="Times New Roman"/>
          <w:color w:val="000000" w:themeColor="text1"/>
        </w:rPr>
        <w:t>alifornia</w:t>
      </w:r>
      <w:r w:rsidR="00491B47" w:rsidRPr="000930FA">
        <w:rPr>
          <w:rFonts w:cs="Times New Roman"/>
          <w:color w:val="000000" w:themeColor="text1"/>
        </w:rPr>
        <w:t xml:space="preserve"> </w:t>
      </w:r>
      <w:r w:rsidRPr="000930FA">
        <w:rPr>
          <w:rFonts w:cs="Times New Roman"/>
          <w:color w:val="000000" w:themeColor="text1"/>
        </w:rPr>
        <w:t>92108</w:t>
      </w:r>
      <w:r w:rsidR="00491B47">
        <w:rPr>
          <w:rFonts w:cs="Times New Roman"/>
          <w:color w:val="000000" w:themeColor="text1"/>
        </w:rPr>
        <w:t xml:space="preserve"> USA</w:t>
      </w:r>
    </w:p>
    <w:p w14:paraId="44384F93" w14:textId="77777777" w:rsidR="00466619" w:rsidRPr="000930FA" w:rsidRDefault="00466619" w:rsidP="000930FA">
      <w:pPr>
        <w:pStyle w:val="Heading1"/>
        <w:keepLines w:val="0"/>
        <w:widowControl w:val="0"/>
        <w:snapToGrid w:val="0"/>
        <w:spacing w:before="0" w:line="480" w:lineRule="auto"/>
        <w:rPr>
          <w:rFonts w:cs="Times New Roman"/>
          <w:sz w:val="24"/>
          <w:szCs w:val="24"/>
        </w:rPr>
      </w:pPr>
    </w:p>
    <w:p w14:paraId="3F5188A1" w14:textId="16A4383F" w:rsidR="009E6A9B" w:rsidRPr="000930FA" w:rsidRDefault="009E6A9B" w:rsidP="000930FA">
      <w:pPr>
        <w:pStyle w:val="BodyText"/>
        <w:widowControl w:val="0"/>
        <w:snapToGrid w:val="0"/>
        <w:spacing w:before="0" w:after="0" w:line="480" w:lineRule="auto"/>
        <w:rPr>
          <w:rFonts w:cs="Times New Roman"/>
          <w:color w:val="000000" w:themeColor="text1"/>
        </w:rPr>
      </w:pPr>
      <w:r w:rsidRPr="000930FA">
        <w:rPr>
          <w:rFonts w:cs="Times New Roman"/>
          <w:color w:val="000000" w:themeColor="text1"/>
        </w:rPr>
        <w:t>E</w:t>
      </w:r>
      <w:r w:rsidR="00491B47">
        <w:rPr>
          <w:rFonts w:cs="Times New Roman"/>
          <w:color w:val="000000" w:themeColor="text1"/>
        </w:rPr>
        <w:t>-</w:t>
      </w:r>
      <w:r w:rsidRPr="000930FA">
        <w:rPr>
          <w:rFonts w:cs="Times New Roman"/>
          <w:color w:val="000000" w:themeColor="text1"/>
        </w:rPr>
        <w:t xml:space="preserve">mail addresses: </w:t>
      </w:r>
      <w:r w:rsidRPr="000930FA">
        <w:rPr>
          <w:rFonts w:cs="Times New Roman"/>
          <w:color w:val="000000" w:themeColor="text1"/>
          <w:vertAlign w:val="superscript"/>
        </w:rPr>
        <w:t>7</w:t>
      </w:r>
      <w:r w:rsidRPr="000930FA">
        <w:rPr>
          <w:rFonts w:cs="Times New Roman"/>
          <w:color w:val="000000" w:themeColor="text1"/>
        </w:rPr>
        <w:t xml:space="preserve">marcusb@sccwrp.org; </w:t>
      </w:r>
      <w:r w:rsidRPr="000930FA">
        <w:rPr>
          <w:rFonts w:cs="Times New Roman"/>
          <w:color w:val="000000" w:themeColor="text1"/>
          <w:vertAlign w:val="superscript"/>
        </w:rPr>
        <w:t>8</w:t>
      </w:r>
      <w:r w:rsidRPr="000930FA">
        <w:rPr>
          <w:rFonts w:cs="Times New Roman"/>
          <w:color w:val="000000" w:themeColor="text1"/>
        </w:rPr>
        <w:t xml:space="preserve">raphaelm@sccwrp.org; </w:t>
      </w:r>
      <w:r w:rsidRPr="000930FA">
        <w:rPr>
          <w:rFonts w:cs="Times New Roman"/>
          <w:color w:val="000000" w:themeColor="text1"/>
          <w:vertAlign w:val="superscript"/>
        </w:rPr>
        <w:t>9</w:t>
      </w:r>
      <w:r w:rsidRPr="000930FA">
        <w:rPr>
          <w:rFonts w:cs="Times New Roman"/>
          <w:color w:val="000000" w:themeColor="text1"/>
        </w:rPr>
        <w:t xml:space="preserve">scott@aquaticbioassay.com; </w:t>
      </w:r>
      <w:r w:rsidR="00491B47" w:rsidRPr="000930FA">
        <w:rPr>
          <w:rFonts w:cs="Times New Roman"/>
          <w:color w:val="000000" w:themeColor="text1"/>
          <w:vertAlign w:val="superscript"/>
        </w:rPr>
        <w:t>10</w:t>
      </w:r>
      <w:r w:rsidR="00491B47" w:rsidRPr="000930FA">
        <w:rPr>
          <w:rFonts w:cs="Times New Roman"/>
          <w:color w:val="000000" w:themeColor="text1"/>
        </w:rPr>
        <w:t xml:space="preserve">karin@aquaticbioassay.com; </w:t>
      </w:r>
      <w:r w:rsidRPr="000930FA">
        <w:rPr>
          <w:rFonts w:cs="Times New Roman"/>
          <w:color w:val="000000" w:themeColor="text1"/>
          <w:vertAlign w:val="superscript"/>
        </w:rPr>
        <w:t>11</w:t>
      </w:r>
      <w:r w:rsidRPr="000930FA">
        <w:rPr>
          <w:rFonts w:cs="Times New Roman"/>
          <w:color w:val="000000" w:themeColor="text1"/>
        </w:rPr>
        <w:t xml:space="preserve">jwestfall@lacsd.org; </w:t>
      </w:r>
      <w:r w:rsidR="00997A8C" w:rsidRPr="000930FA">
        <w:rPr>
          <w:rFonts w:cs="Times New Roman"/>
          <w:color w:val="000000" w:themeColor="text1"/>
          <w:vertAlign w:val="superscript"/>
        </w:rPr>
        <w:t>12</w:t>
      </w:r>
      <w:r w:rsidR="00997A8C" w:rsidRPr="000930FA">
        <w:rPr>
          <w:rFonts w:cs="Times New Roman"/>
          <w:color w:val="000000" w:themeColor="text1"/>
        </w:rPr>
        <w:t xml:space="preserve">peter.ode@wildlife.ca.gov; </w:t>
      </w:r>
      <w:r w:rsidR="00997A8C" w:rsidRPr="000930FA">
        <w:rPr>
          <w:rFonts w:cs="Times New Roman"/>
          <w:color w:val="000000" w:themeColor="text1"/>
          <w:vertAlign w:val="superscript"/>
        </w:rPr>
        <w:t>13</w:t>
      </w:r>
      <w:r w:rsidR="00997A8C" w:rsidRPr="000930FA">
        <w:rPr>
          <w:rFonts w:cs="Times New Roman"/>
          <w:color w:val="000000" w:themeColor="text1"/>
        </w:rPr>
        <w:t xml:space="preserve">hill.ryan@epa.gov; </w:t>
      </w:r>
      <w:r w:rsidR="00997A8C" w:rsidRPr="000930FA">
        <w:rPr>
          <w:rFonts w:cs="Times New Roman"/>
          <w:color w:val="000000" w:themeColor="text1"/>
          <w:vertAlign w:val="superscript"/>
        </w:rPr>
        <w:t>14</w:t>
      </w:r>
      <w:r w:rsidR="00997A8C" w:rsidRPr="000930FA">
        <w:rPr>
          <w:rFonts w:cs="Times New Roman"/>
          <w:color w:val="000000" w:themeColor="text1"/>
        </w:rPr>
        <w:t xml:space="preserve">chad.loflen@waterboards.ca.gov; </w:t>
      </w:r>
      <w:r w:rsidR="00997A8C" w:rsidRPr="000930FA">
        <w:rPr>
          <w:rFonts w:cs="Times New Roman"/>
          <w:color w:val="000000" w:themeColor="text1"/>
          <w:vertAlign w:val="superscript"/>
        </w:rPr>
        <w:t>15</w:t>
      </w:r>
      <w:r w:rsidR="00997A8C" w:rsidRPr="000930FA">
        <w:rPr>
          <w:rFonts w:cs="Times New Roman"/>
          <w:color w:val="000000" w:themeColor="text1"/>
        </w:rPr>
        <w:t xml:space="preserve">marthas@sccwrp.org; </w:t>
      </w:r>
      <w:r w:rsidR="00997A8C" w:rsidRPr="000930FA">
        <w:rPr>
          <w:rFonts w:cs="Times New Roman"/>
          <w:color w:val="000000" w:themeColor="text1"/>
          <w:vertAlign w:val="superscript"/>
        </w:rPr>
        <w:t>16</w:t>
      </w:r>
      <w:r w:rsidR="00997A8C" w:rsidRPr="000930FA">
        <w:rPr>
          <w:rFonts w:cs="Times New Roman"/>
          <w:color w:val="000000" w:themeColor="text1"/>
        </w:rPr>
        <w:t>erics@sccwrp.org</w:t>
      </w:r>
    </w:p>
    <w:p w14:paraId="35F3543E" w14:textId="77777777" w:rsidR="009E6A9B" w:rsidRPr="000930FA" w:rsidRDefault="009E6A9B" w:rsidP="000930FA">
      <w:pPr>
        <w:pStyle w:val="BodyText"/>
        <w:widowControl w:val="0"/>
        <w:snapToGrid w:val="0"/>
        <w:spacing w:before="0" w:after="0" w:line="480" w:lineRule="auto"/>
        <w:rPr>
          <w:rFonts w:cs="Times New Roman"/>
          <w:color w:val="000000" w:themeColor="text1"/>
        </w:rPr>
      </w:pPr>
    </w:p>
    <w:p w14:paraId="52F39A80" w14:textId="04734EA4" w:rsidR="00466619" w:rsidRPr="000930FA" w:rsidRDefault="009E6A9B" w:rsidP="000930FA">
      <w:pPr>
        <w:pStyle w:val="BodyText"/>
        <w:widowControl w:val="0"/>
        <w:snapToGrid w:val="0"/>
        <w:spacing w:before="0" w:after="0" w:line="480" w:lineRule="auto"/>
        <w:rPr>
          <w:rFonts w:eastAsiaTheme="majorEastAsia" w:cs="Times New Roman"/>
          <w:color w:val="000000" w:themeColor="text1"/>
        </w:rPr>
      </w:pPr>
      <w:r w:rsidRPr="000930FA">
        <w:rPr>
          <w:rFonts w:cs="Times New Roman"/>
          <w:color w:val="000000" w:themeColor="text1"/>
        </w:rPr>
        <w:t xml:space="preserve">Received </w:t>
      </w:r>
      <w:r w:rsidR="00997A8C" w:rsidRPr="000930FA">
        <w:rPr>
          <w:rFonts w:cs="Times New Roman"/>
          <w:color w:val="000000" w:themeColor="text1"/>
        </w:rPr>
        <w:t>3 March</w:t>
      </w:r>
      <w:r w:rsidRPr="000930FA">
        <w:rPr>
          <w:rFonts w:cs="Times New Roman"/>
          <w:color w:val="000000" w:themeColor="text1"/>
        </w:rPr>
        <w:t xml:space="preserve"> 201</w:t>
      </w:r>
      <w:r w:rsidR="00997A8C" w:rsidRPr="000930FA">
        <w:rPr>
          <w:rFonts w:cs="Times New Roman"/>
          <w:color w:val="000000" w:themeColor="text1"/>
        </w:rPr>
        <w:t>9</w:t>
      </w:r>
      <w:r w:rsidRPr="000930FA">
        <w:rPr>
          <w:rFonts w:cs="Times New Roman"/>
          <w:color w:val="000000" w:themeColor="text1"/>
        </w:rPr>
        <w:t xml:space="preserve">; Accepted </w:t>
      </w:r>
      <w:r w:rsidR="00997A8C" w:rsidRPr="000930FA">
        <w:rPr>
          <w:rFonts w:cs="Times New Roman"/>
          <w:color w:val="000000" w:themeColor="text1"/>
        </w:rPr>
        <w:t>15 July</w:t>
      </w:r>
      <w:r w:rsidRPr="000930FA">
        <w:rPr>
          <w:rFonts w:cs="Times New Roman"/>
          <w:color w:val="000000" w:themeColor="text1"/>
        </w:rPr>
        <w:t xml:space="preserve"> 2019; Published online XX Month 2019</w:t>
      </w:r>
      <w:r w:rsidR="00491B47">
        <w:rPr>
          <w:rFonts w:cs="Times New Roman"/>
          <w:color w:val="000000" w:themeColor="text1"/>
        </w:rPr>
        <w:t>.</w:t>
      </w:r>
      <w:r w:rsidR="00466619" w:rsidRPr="000930FA">
        <w:rPr>
          <w:rFonts w:cs="Times New Roman"/>
          <w:color w:val="000000" w:themeColor="text1"/>
        </w:rPr>
        <w:br w:type="page"/>
      </w:r>
    </w:p>
    <w:p w14:paraId="17F0E120" w14:textId="08661265" w:rsidR="00997A8C" w:rsidRPr="000930FA" w:rsidRDefault="005631EB" w:rsidP="00837181">
      <w:pPr>
        <w:pStyle w:val="Heading1"/>
        <w:keepLines w:val="0"/>
        <w:widowControl w:val="0"/>
        <w:snapToGrid w:val="0"/>
        <w:spacing w:before="0" w:line="480" w:lineRule="auto"/>
        <w:rPr>
          <w:rFonts w:cs="Times New Roman"/>
        </w:rPr>
      </w:pPr>
      <w:r w:rsidRPr="000930FA">
        <w:rPr>
          <w:rFonts w:cs="Times New Roman"/>
          <w:sz w:val="24"/>
          <w:szCs w:val="24"/>
        </w:rPr>
        <w:lastRenderedPageBreak/>
        <w:t>Abstract</w:t>
      </w:r>
      <w:bookmarkEnd w:id="0"/>
      <w:r w:rsidR="00997A8C" w:rsidRPr="000930FA">
        <w:rPr>
          <w:rFonts w:cs="Times New Roman"/>
          <w:b w:val="0"/>
          <w:bCs w:val="0"/>
          <w:sz w:val="24"/>
          <w:szCs w:val="24"/>
        </w:rPr>
        <w:t xml:space="preserve">: </w:t>
      </w:r>
      <w:r w:rsidRPr="000930FA">
        <w:rPr>
          <w:rFonts w:cs="Times New Roman"/>
          <w:b w:val="0"/>
          <w:bCs w:val="0"/>
          <w:sz w:val="24"/>
          <w:szCs w:val="24"/>
        </w:rPr>
        <w:t xml:space="preserve">Stream management goals for biological integrity may be difficult to achieve in developed landscapes where channel modification and other factors constrain in-stream conditions. To evaluate potential constraints on biological integrity, we developed a statewide landscape model for California that estimates ranges of likely scores for a macroinvertebrate-based index that are typical at a site with the observed level of landscape alteration. This context can support prioritization decisions for stream management, like identifying reaches for restoration or enhanced protection based on how observed scores relate to model </w:t>
      </w:r>
      <w:r w:rsidR="00816733" w:rsidRPr="000930FA">
        <w:rPr>
          <w:rFonts w:cs="Times New Roman"/>
          <w:b w:val="0"/>
          <w:bCs w:val="0"/>
          <w:sz w:val="24"/>
          <w:szCs w:val="24"/>
        </w:rPr>
        <w:t>predictions</w:t>
      </w:r>
      <w:r w:rsidRPr="000930FA">
        <w:rPr>
          <w:rFonts w:cs="Times New Roman"/>
          <w:b w:val="0"/>
          <w:bCs w:val="0"/>
          <w:sz w:val="24"/>
          <w:szCs w:val="24"/>
        </w:rPr>
        <w:t xml:space="preserve">. Median scores were accurately predicted by the model for all sites in California with bioassessment data (Pearson correlation </w:t>
      </w:r>
      <w:r w:rsidRPr="000930FA">
        <w:rPr>
          <w:rFonts w:cs="Times New Roman"/>
          <w:b w:val="0"/>
          <w:bCs w:val="0"/>
          <w:i/>
          <w:iCs/>
          <w:sz w:val="24"/>
          <w:szCs w:val="24"/>
        </w:rPr>
        <w:t>r</w:t>
      </w:r>
      <w:r w:rsidRPr="000930FA">
        <w:rPr>
          <w:rFonts w:cs="Times New Roman"/>
          <w:b w:val="0"/>
          <w:bCs w:val="0"/>
          <w:sz w:val="24"/>
          <w:szCs w:val="24"/>
        </w:rPr>
        <w:t xml:space="preserve"> = 0.75 between observed and predicted for calibration data, </w:t>
      </w:r>
      <w:r w:rsidRPr="000930FA">
        <w:rPr>
          <w:rFonts w:cs="Times New Roman"/>
          <w:b w:val="0"/>
          <w:bCs w:val="0"/>
          <w:i/>
          <w:iCs/>
          <w:sz w:val="24"/>
          <w:szCs w:val="24"/>
        </w:rPr>
        <w:t>r</w:t>
      </w:r>
      <w:r w:rsidRPr="000930FA">
        <w:rPr>
          <w:rFonts w:cs="Times New Roman"/>
          <w:b w:val="0"/>
          <w:bCs w:val="0"/>
          <w:sz w:val="24"/>
          <w:szCs w:val="24"/>
        </w:rPr>
        <w:t xml:space="preserve"> = 0.72 for validation). The model also predicted that 15% of streams statewide are constrained for biological integrity within their present developed landscape, particularly for urban and agricultural areas in the South Coast, Central Valley, and Bay Area regions. We worked with a local stakeholder group from the San Gabriel River watershed (Los Angeles County, California) to evaluate how the statewide model could support local management decisions. To achieve this purpose, we created an interactive application, the Stream Classification and Priority Explorer, that compares observed scores with </w:t>
      </w:r>
      <w:r w:rsidR="00816733" w:rsidRPr="000930FA">
        <w:rPr>
          <w:rFonts w:cs="Times New Roman"/>
          <w:b w:val="0"/>
          <w:bCs w:val="0"/>
          <w:sz w:val="24"/>
          <w:szCs w:val="24"/>
        </w:rPr>
        <w:t xml:space="preserve">predictions </w:t>
      </w:r>
      <w:r w:rsidRPr="000930FA">
        <w:rPr>
          <w:rFonts w:cs="Times New Roman"/>
          <w:b w:val="0"/>
          <w:bCs w:val="0"/>
          <w:sz w:val="24"/>
          <w:szCs w:val="24"/>
        </w:rPr>
        <w:t xml:space="preserve">from the landscape model to assign priorities. We observed model predictions consistent with the </w:t>
      </w:r>
      <w:r w:rsidR="00EB119D" w:rsidRPr="000930FA">
        <w:rPr>
          <w:rFonts w:cs="Times New Roman"/>
          <w:b w:val="0"/>
          <w:bCs w:val="0"/>
          <w:sz w:val="24"/>
          <w:szCs w:val="24"/>
        </w:rPr>
        <w:t>land</w:t>
      </w:r>
      <w:r w:rsidR="00EB119D">
        <w:rPr>
          <w:rFonts w:cs="Times New Roman"/>
          <w:b w:val="0"/>
          <w:bCs w:val="0"/>
          <w:sz w:val="24"/>
          <w:szCs w:val="24"/>
        </w:rPr>
        <w:t>-</w:t>
      </w:r>
      <w:r w:rsidRPr="000930FA">
        <w:rPr>
          <w:rFonts w:cs="Times New Roman"/>
          <w:b w:val="0"/>
          <w:bCs w:val="0"/>
          <w:sz w:val="24"/>
          <w:szCs w:val="24"/>
        </w:rPr>
        <w:t xml:space="preserve">use gradient from the upper to lower watershed, where potential limits to achieving biological integrity were more common in the </w:t>
      </w:r>
      <w:r w:rsidR="00EB119D" w:rsidRPr="000930FA">
        <w:rPr>
          <w:rFonts w:cs="Times New Roman"/>
          <w:b w:val="0"/>
          <w:bCs w:val="0"/>
          <w:sz w:val="24"/>
          <w:szCs w:val="24"/>
        </w:rPr>
        <w:t>heavily</w:t>
      </w:r>
      <w:r w:rsidR="00EB119D">
        <w:rPr>
          <w:rFonts w:cs="Times New Roman"/>
          <w:b w:val="0"/>
          <w:bCs w:val="0"/>
          <w:sz w:val="24"/>
          <w:szCs w:val="24"/>
        </w:rPr>
        <w:t>-</w:t>
      </w:r>
      <w:r w:rsidRPr="000930FA">
        <w:rPr>
          <w:rFonts w:cs="Times New Roman"/>
          <w:b w:val="0"/>
          <w:bCs w:val="0"/>
          <w:sz w:val="24"/>
          <w:szCs w:val="24"/>
        </w:rPr>
        <w:t xml:space="preserve">urbanized lower watershed. However, most of the sites in the lower watershed scored within their </w:t>
      </w:r>
      <w:r w:rsidR="00816733" w:rsidRPr="000930FA">
        <w:rPr>
          <w:rFonts w:cs="Times New Roman"/>
          <w:b w:val="0"/>
          <w:bCs w:val="0"/>
          <w:sz w:val="24"/>
          <w:szCs w:val="24"/>
        </w:rPr>
        <w:t xml:space="preserve">predicted </w:t>
      </w:r>
      <w:r w:rsidRPr="000930FA">
        <w:rPr>
          <w:rFonts w:cs="Times New Roman"/>
          <w:b w:val="0"/>
          <w:bCs w:val="0"/>
          <w:sz w:val="24"/>
          <w:szCs w:val="24"/>
        </w:rPr>
        <w:t xml:space="preserve">ranges, and were therefore given a low priority for restoration. In contrast, </w:t>
      </w:r>
      <w:r w:rsidR="00EB119D">
        <w:rPr>
          <w:rFonts w:cs="Times New Roman"/>
          <w:b w:val="0"/>
          <w:bCs w:val="0"/>
          <w:sz w:val="24"/>
          <w:szCs w:val="24"/>
        </w:rPr>
        <w:t>2</w:t>
      </w:r>
      <w:r w:rsidR="00EB119D" w:rsidRPr="000930FA">
        <w:rPr>
          <w:rFonts w:cs="Times New Roman"/>
          <w:b w:val="0"/>
          <w:bCs w:val="0"/>
          <w:sz w:val="24"/>
          <w:szCs w:val="24"/>
        </w:rPr>
        <w:t xml:space="preserve"> </w:t>
      </w:r>
      <w:r w:rsidRPr="000930FA">
        <w:rPr>
          <w:rFonts w:cs="Times New Roman"/>
          <w:b w:val="0"/>
          <w:bCs w:val="0"/>
          <w:sz w:val="24"/>
          <w:szCs w:val="24"/>
        </w:rPr>
        <w:t xml:space="preserve">low-scoring sites in the undeveloped upper watershed were prioritized for causal assessment and possible future restoration, whereas </w:t>
      </w:r>
      <w:r w:rsidR="00EB119D">
        <w:rPr>
          <w:rFonts w:cs="Times New Roman"/>
          <w:b w:val="0"/>
          <w:bCs w:val="0"/>
          <w:sz w:val="24"/>
          <w:szCs w:val="24"/>
        </w:rPr>
        <w:t>3</w:t>
      </w:r>
      <w:r w:rsidR="00EB119D" w:rsidRPr="000930FA">
        <w:rPr>
          <w:rFonts w:cs="Times New Roman"/>
          <w:b w:val="0"/>
          <w:bCs w:val="0"/>
          <w:sz w:val="24"/>
          <w:szCs w:val="24"/>
        </w:rPr>
        <w:t xml:space="preserve"> </w:t>
      </w:r>
      <w:r w:rsidRPr="000930FA">
        <w:rPr>
          <w:rFonts w:cs="Times New Roman"/>
          <w:b w:val="0"/>
          <w:bCs w:val="0"/>
          <w:sz w:val="24"/>
          <w:szCs w:val="24"/>
        </w:rPr>
        <w:t xml:space="preserve">high-scoring sites were prioritized for protection. The availability of geospatial and bioassessment data at the </w:t>
      </w:r>
      <w:r w:rsidRPr="000930FA">
        <w:rPr>
          <w:rFonts w:cs="Times New Roman"/>
          <w:b w:val="0"/>
          <w:bCs w:val="0"/>
          <w:sz w:val="24"/>
          <w:szCs w:val="24"/>
        </w:rPr>
        <w:lastRenderedPageBreak/>
        <w:t>national level suggests that these tools can easily be applied to inform management decisions at other locations where altered landscapes may limit biological integrity.</w:t>
      </w:r>
    </w:p>
    <w:p w14:paraId="0EF937E8" w14:textId="77777777" w:rsidR="00341021" w:rsidRPr="000930FA" w:rsidRDefault="005631EB" w:rsidP="000930FA">
      <w:pPr>
        <w:pStyle w:val="BodyText"/>
        <w:widowControl w:val="0"/>
        <w:snapToGrid w:val="0"/>
        <w:spacing w:before="0" w:after="0" w:line="480" w:lineRule="auto"/>
        <w:rPr>
          <w:rFonts w:cs="Times New Roman"/>
          <w:color w:val="000000" w:themeColor="text1"/>
        </w:rPr>
      </w:pPr>
      <w:r w:rsidRPr="00837181">
        <w:rPr>
          <w:rFonts w:cs="Times New Roman"/>
          <w:b/>
          <w:color w:val="000000" w:themeColor="text1"/>
        </w:rPr>
        <w:t>Key words:</w:t>
      </w:r>
      <w:r w:rsidRPr="000930FA">
        <w:rPr>
          <w:rFonts w:cs="Times New Roman"/>
          <w:color w:val="000000" w:themeColor="text1"/>
        </w:rPr>
        <w:t xml:space="preserve"> Bioassessment, biotic integrity, streams, urbanization, modified channels, landscape stressors, random forests, prioritization, data visualization, stakeholder group</w:t>
      </w:r>
    </w:p>
    <w:p w14:paraId="52E2C569" w14:textId="77777777" w:rsidR="00997A8C" w:rsidRPr="000930FA" w:rsidRDefault="00997A8C" w:rsidP="000930FA">
      <w:pPr>
        <w:spacing w:after="0" w:line="480" w:lineRule="auto"/>
        <w:rPr>
          <w:rFonts w:eastAsiaTheme="majorEastAsia" w:cs="Times New Roman"/>
          <w:b/>
          <w:bCs/>
          <w:color w:val="000000" w:themeColor="text1"/>
        </w:rPr>
      </w:pPr>
      <w:bookmarkStart w:id="1" w:name="introduction"/>
      <w:r w:rsidRPr="000930FA">
        <w:rPr>
          <w:rFonts w:cs="Times New Roman"/>
          <w:color w:val="000000" w:themeColor="text1"/>
        </w:rPr>
        <w:br w:type="page"/>
      </w:r>
    </w:p>
    <w:bookmarkEnd w:id="1"/>
    <w:p w14:paraId="60BC2CC0" w14:textId="3561F5E1" w:rsidR="00341021" w:rsidRPr="000930FA" w:rsidRDefault="005631EB" w:rsidP="000930FA">
      <w:pPr>
        <w:pStyle w:val="Heading1"/>
        <w:keepLines w:val="0"/>
        <w:widowControl w:val="0"/>
        <w:snapToGrid w:val="0"/>
        <w:spacing w:before="0" w:line="480" w:lineRule="auto"/>
        <w:rPr>
          <w:rFonts w:cs="Times New Roman"/>
          <w:b w:val="0"/>
          <w:bCs w:val="0"/>
          <w:sz w:val="24"/>
          <w:szCs w:val="24"/>
        </w:rPr>
      </w:pPr>
      <w:r w:rsidRPr="000930FA">
        <w:rPr>
          <w:rFonts w:cs="Times New Roman"/>
          <w:b w:val="0"/>
          <w:bCs w:val="0"/>
          <w:sz w:val="24"/>
          <w:szCs w:val="24"/>
        </w:rPr>
        <w:lastRenderedPageBreak/>
        <w:t xml:space="preserve">The widespread use of bioassessment data to assess </w:t>
      </w:r>
      <w:r w:rsidR="00816733" w:rsidRPr="000930FA">
        <w:rPr>
          <w:rFonts w:cs="Times New Roman"/>
          <w:b w:val="0"/>
          <w:bCs w:val="0"/>
          <w:sz w:val="24"/>
          <w:szCs w:val="24"/>
        </w:rPr>
        <w:t xml:space="preserve">the </w:t>
      </w:r>
      <w:r w:rsidRPr="000930FA">
        <w:rPr>
          <w:rFonts w:cs="Times New Roman"/>
          <w:b w:val="0"/>
          <w:bCs w:val="0"/>
          <w:sz w:val="24"/>
          <w:szCs w:val="24"/>
        </w:rPr>
        <w:t xml:space="preserve">ecological condition of aquatic environments is a significant advance over chemical or physical methods of assessment, yet managers and stakeholders require contextual information for synthesizing and interpreting biological information. The reference condition concept that is built into many biological indices provides a broad context for </w:t>
      </w:r>
      <w:r w:rsidR="00816733" w:rsidRPr="000930FA">
        <w:rPr>
          <w:rFonts w:cs="Times New Roman"/>
          <w:b w:val="0"/>
          <w:bCs w:val="0"/>
          <w:sz w:val="24"/>
          <w:szCs w:val="24"/>
        </w:rPr>
        <w:t xml:space="preserve">interpreting </w:t>
      </w:r>
      <w:r w:rsidRPr="000930FA">
        <w:rPr>
          <w:rFonts w:cs="Times New Roman"/>
          <w:b w:val="0"/>
          <w:bCs w:val="0"/>
          <w:sz w:val="24"/>
          <w:szCs w:val="24"/>
        </w:rPr>
        <w:t xml:space="preserve">observed </w:t>
      </w:r>
      <w:r w:rsidR="00816733" w:rsidRPr="000930FA">
        <w:rPr>
          <w:rFonts w:cs="Times New Roman"/>
          <w:b w:val="0"/>
          <w:bCs w:val="0"/>
          <w:sz w:val="24"/>
          <w:szCs w:val="24"/>
        </w:rPr>
        <w:t xml:space="preserve">biological </w:t>
      </w:r>
      <w:r w:rsidRPr="000930FA">
        <w:rPr>
          <w:rFonts w:cs="Times New Roman"/>
          <w:b w:val="0"/>
          <w:bCs w:val="0"/>
          <w:sz w:val="24"/>
          <w:szCs w:val="24"/>
        </w:rPr>
        <w:t xml:space="preserve">condition relative to </w:t>
      </w:r>
      <w:r w:rsidR="00816733" w:rsidRPr="000930FA">
        <w:rPr>
          <w:rFonts w:cs="Times New Roman"/>
          <w:b w:val="0"/>
          <w:bCs w:val="0"/>
          <w:sz w:val="24"/>
          <w:szCs w:val="24"/>
        </w:rPr>
        <w:t xml:space="preserve">that occurring in </w:t>
      </w:r>
      <w:r w:rsidRPr="000930FA">
        <w:rPr>
          <w:rFonts w:cs="Times New Roman"/>
          <w:b w:val="0"/>
          <w:bCs w:val="0"/>
          <w:sz w:val="24"/>
          <w:szCs w:val="24"/>
        </w:rPr>
        <w:t xml:space="preserve">unaltered habitats for a particular region (Reynoldson et al. </w:t>
      </w:r>
      <w:hyperlink w:anchor="ref-Reynoldson97">
        <w:r w:rsidRPr="000930FA">
          <w:rPr>
            <w:rStyle w:val="Hyperlink"/>
            <w:rFonts w:cs="Times New Roman"/>
            <w:b w:val="0"/>
            <w:bCs w:val="0"/>
            <w:color w:val="000000" w:themeColor="text1"/>
            <w:sz w:val="24"/>
            <w:szCs w:val="24"/>
          </w:rPr>
          <w:t>1997</w:t>
        </w:r>
      </w:hyperlink>
      <w:r w:rsidR="0026072A" w:rsidRPr="000930FA">
        <w:rPr>
          <w:rFonts w:cs="Times New Roman"/>
          <w:b w:val="0"/>
          <w:bCs w:val="0"/>
          <w:sz w:val="24"/>
          <w:szCs w:val="24"/>
        </w:rPr>
        <w:t>,</w:t>
      </w:r>
      <w:r w:rsidRPr="000930FA">
        <w:rPr>
          <w:rFonts w:cs="Times New Roman"/>
          <w:b w:val="0"/>
          <w:bCs w:val="0"/>
          <w:sz w:val="24"/>
          <w:szCs w:val="24"/>
        </w:rPr>
        <w:t xml:space="preserve"> Stoddard et al. </w:t>
      </w:r>
      <w:hyperlink w:anchor="ref-Stoddard06">
        <w:r w:rsidRPr="000930FA">
          <w:rPr>
            <w:rStyle w:val="Hyperlink"/>
            <w:rFonts w:cs="Times New Roman"/>
            <w:b w:val="0"/>
            <w:bCs w:val="0"/>
            <w:color w:val="000000" w:themeColor="text1"/>
            <w:sz w:val="24"/>
            <w:szCs w:val="24"/>
          </w:rPr>
          <w:t>2006</w:t>
        </w:r>
      </w:hyperlink>
      <w:r w:rsidRPr="000930FA">
        <w:rPr>
          <w:rFonts w:cs="Times New Roman"/>
          <w:b w:val="0"/>
          <w:bCs w:val="0"/>
          <w:sz w:val="24"/>
          <w:szCs w:val="24"/>
        </w:rPr>
        <w:t>). However, achieving a reference condition of biological integrity (i.e., having structure and function comparable to natural habitat for the same region</w:t>
      </w:r>
      <w:r w:rsidR="00EB119D">
        <w:rPr>
          <w:rFonts w:cs="Times New Roman"/>
          <w:b w:val="0"/>
          <w:bCs w:val="0"/>
          <w:sz w:val="24"/>
          <w:szCs w:val="24"/>
        </w:rPr>
        <w:t>;</w:t>
      </w:r>
      <w:r w:rsidR="00EB119D" w:rsidRPr="000930FA">
        <w:rPr>
          <w:rFonts w:cs="Times New Roman"/>
          <w:b w:val="0"/>
          <w:bCs w:val="0"/>
          <w:sz w:val="24"/>
          <w:szCs w:val="24"/>
        </w:rPr>
        <w:t xml:space="preserve"> </w:t>
      </w:r>
      <w:r w:rsidRPr="000930FA">
        <w:rPr>
          <w:rFonts w:cs="Times New Roman"/>
          <w:b w:val="0"/>
          <w:bCs w:val="0"/>
          <w:sz w:val="24"/>
          <w:szCs w:val="24"/>
        </w:rPr>
        <w:t xml:space="preserve">Karr et al. </w:t>
      </w:r>
      <w:hyperlink w:anchor="ref-Karr86">
        <w:r w:rsidRPr="000930FA">
          <w:rPr>
            <w:rStyle w:val="Hyperlink"/>
            <w:rFonts w:cs="Times New Roman"/>
            <w:b w:val="0"/>
            <w:bCs w:val="0"/>
            <w:color w:val="000000" w:themeColor="text1"/>
            <w:sz w:val="24"/>
            <w:szCs w:val="24"/>
          </w:rPr>
          <w:t>1986</w:t>
        </w:r>
      </w:hyperlink>
      <w:r w:rsidRPr="000930FA">
        <w:rPr>
          <w:rFonts w:cs="Times New Roman"/>
          <w:b w:val="0"/>
          <w:bCs w:val="0"/>
          <w:sz w:val="24"/>
          <w:szCs w:val="24"/>
        </w:rPr>
        <w:t xml:space="preserve">) may be challenging if landscape conditions (e.g., watershed imperviousness) limit the spatial and temporal scales that can be effectively managed (Chessman and Royal </w:t>
      </w:r>
      <w:hyperlink w:anchor="ref-Chessman04">
        <w:r w:rsidRPr="000930FA">
          <w:rPr>
            <w:rStyle w:val="Hyperlink"/>
            <w:rFonts w:cs="Times New Roman"/>
            <w:b w:val="0"/>
            <w:bCs w:val="0"/>
            <w:color w:val="000000" w:themeColor="text1"/>
            <w:sz w:val="24"/>
            <w:szCs w:val="24"/>
          </w:rPr>
          <w:t>2004</w:t>
        </w:r>
      </w:hyperlink>
      <w:r w:rsidR="0026072A" w:rsidRPr="000930FA">
        <w:rPr>
          <w:rFonts w:cs="Times New Roman"/>
          <w:b w:val="0"/>
          <w:bCs w:val="0"/>
          <w:sz w:val="24"/>
          <w:szCs w:val="24"/>
        </w:rPr>
        <w:t>,</w:t>
      </w:r>
      <w:r w:rsidRPr="000930FA">
        <w:rPr>
          <w:rFonts w:cs="Times New Roman"/>
          <w:b w:val="0"/>
          <w:bCs w:val="0"/>
          <w:sz w:val="24"/>
          <w:szCs w:val="24"/>
        </w:rPr>
        <w:t xml:space="preserve"> Chessman </w:t>
      </w:r>
      <w:hyperlink w:anchor="ref-Chessman14">
        <w:r w:rsidRPr="000930FA">
          <w:rPr>
            <w:rStyle w:val="Hyperlink"/>
            <w:rFonts w:cs="Times New Roman"/>
            <w:b w:val="0"/>
            <w:bCs w:val="0"/>
            <w:color w:val="000000" w:themeColor="text1"/>
            <w:sz w:val="24"/>
            <w:szCs w:val="24"/>
          </w:rPr>
          <w:t>2014</w:t>
        </w:r>
      </w:hyperlink>
      <w:r w:rsidRPr="000930FA">
        <w:rPr>
          <w:rFonts w:cs="Times New Roman"/>
          <w:b w:val="0"/>
          <w:bCs w:val="0"/>
          <w:sz w:val="24"/>
          <w:szCs w:val="24"/>
        </w:rPr>
        <w:t>). Resource management decisions could be improved if information is available that describes these limitations. A landscape context is required that describes how likely a site is to achieve biological integrity, which can inform how bioassessment data supports decisions or be used to identify priorities.</w:t>
      </w:r>
    </w:p>
    <w:p w14:paraId="2E0DB943" w14:textId="292FD695" w:rsidR="00341021" w:rsidRPr="00030B56" w:rsidRDefault="005631EB" w:rsidP="00837181">
      <w:pPr>
        <w:pStyle w:val="BodyText"/>
        <w:widowControl w:val="0"/>
        <w:snapToGrid w:val="0"/>
        <w:spacing w:line="480" w:lineRule="auto"/>
        <w:ind w:firstLine="720"/>
        <w:rPr>
          <w:rFonts w:cs="Times New Roman"/>
          <w:b/>
          <w:bCs/>
        </w:rPr>
      </w:pPr>
      <w:r w:rsidRPr="000930FA">
        <w:rPr>
          <w:rFonts w:cs="Times New Roman"/>
          <w:color w:val="000000" w:themeColor="text1"/>
        </w:rPr>
        <w:t xml:space="preserve">Prioritizing among sites that are affected by landscape alteration is a critical challenge for managers in urban and agricultural settings (Walsh et al. </w:t>
      </w:r>
      <w:hyperlink w:anchor="ref-Walsh05">
        <w:r w:rsidRPr="000930FA">
          <w:rPr>
            <w:rStyle w:val="Hyperlink"/>
            <w:rFonts w:cs="Times New Roman"/>
            <w:color w:val="000000" w:themeColor="text1"/>
          </w:rPr>
          <w:t>2005</w:t>
        </w:r>
      </w:hyperlink>
      <w:r w:rsidR="0026072A" w:rsidRPr="000930FA">
        <w:rPr>
          <w:rFonts w:cs="Times New Roman"/>
          <w:color w:val="000000" w:themeColor="text1"/>
        </w:rPr>
        <w:t>,</w:t>
      </w:r>
      <w:r w:rsidRPr="000930FA">
        <w:rPr>
          <w:rFonts w:cs="Times New Roman"/>
          <w:color w:val="000000" w:themeColor="text1"/>
        </w:rPr>
        <w:t xml:space="preserve"> Beechie et al. </w:t>
      </w:r>
      <w:hyperlink w:anchor="ref-Beechi07">
        <w:r w:rsidRPr="000930FA">
          <w:rPr>
            <w:rStyle w:val="Hyperlink"/>
            <w:rFonts w:cs="Times New Roman"/>
            <w:color w:val="000000" w:themeColor="text1"/>
          </w:rPr>
          <w:t>2007</w:t>
        </w:r>
      </w:hyperlink>
      <w:r w:rsidR="0026072A" w:rsidRPr="000930FA">
        <w:rPr>
          <w:rFonts w:cs="Times New Roman"/>
          <w:color w:val="000000" w:themeColor="text1"/>
        </w:rPr>
        <w:t>,</w:t>
      </w:r>
      <w:r w:rsidRPr="000930FA">
        <w:rPr>
          <w:rFonts w:cs="Times New Roman"/>
          <w:color w:val="000000" w:themeColor="text1"/>
        </w:rPr>
        <w:t xml:space="preserve"> Paul et al. </w:t>
      </w:r>
      <w:hyperlink w:anchor="ref-Paul08">
        <w:r w:rsidRPr="000930FA">
          <w:rPr>
            <w:rStyle w:val="Hyperlink"/>
            <w:rFonts w:cs="Times New Roman"/>
            <w:color w:val="000000" w:themeColor="text1"/>
          </w:rPr>
          <w:t>2008</w:t>
        </w:r>
      </w:hyperlink>
      <w:r w:rsidRPr="000930FA">
        <w:rPr>
          <w:rFonts w:cs="Times New Roman"/>
          <w:color w:val="000000" w:themeColor="text1"/>
        </w:rPr>
        <w:t xml:space="preserve">). In developed landscapes, the majority of stream miles are in poor biotic condition (USGS </w:t>
      </w:r>
      <w:hyperlink w:anchor="ref-USGS99">
        <w:r w:rsidRPr="000930FA">
          <w:rPr>
            <w:rStyle w:val="Hyperlink"/>
            <w:rFonts w:cs="Times New Roman"/>
            <w:color w:val="000000" w:themeColor="text1"/>
          </w:rPr>
          <w:t>1999</w:t>
        </w:r>
      </w:hyperlink>
      <w:r w:rsidR="0026072A" w:rsidRPr="000930FA">
        <w:rPr>
          <w:rFonts w:cs="Times New Roman"/>
          <w:color w:val="000000" w:themeColor="text1"/>
        </w:rPr>
        <w:t>,</w:t>
      </w:r>
      <w:r w:rsidRPr="000930FA">
        <w:rPr>
          <w:rFonts w:cs="Times New Roman"/>
          <w:color w:val="000000" w:themeColor="text1"/>
        </w:rPr>
        <w:t xml:space="preserve"> Finkenbine</w:t>
      </w:r>
      <w:r w:rsidR="0021189B" w:rsidRPr="000930FA">
        <w:rPr>
          <w:rFonts w:cs="Times New Roman"/>
          <w:color w:val="000000" w:themeColor="text1"/>
        </w:rPr>
        <w:t xml:space="preserve"> et al.</w:t>
      </w:r>
      <w:r w:rsidRPr="000930FA">
        <w:rPr>
          <w:rFonts w:cs="Times New Roman"/>
          <w:color w:val="000000" w:themeColor="text1"/>
        </w:rPr>
        <w:t xml:space="preserve"> </w:t>
      </w:r>
      <w:hyperlink w:anchor="ref-Finkenbine00">
        <w:r w:rsidRPr="000930FA">
          <w:rPr>
            <w:rStyle w:val="Hyperlink"/>
            <w:rFonts w:cs="Times New Roman"/>
            <w:color w:val="000000" w:themeColor="text1"/>
          </w:rPr>
          <w:t>2000</w:t>
        </w:r>
      </w:hyperlink>
      <w:r w:rsidR="0026072A" w:rsidRPr="000930FA">
        <w:rPr>
          <w:rFonts w:cs="Times New Roman"/>
          <w:color w:val="000000" w:themeColor="text1"/>
        </w:rPr>
        <w:t>,</w:t>
      </w:r>
      <w:r w:rsidRPr="000930FA">
        <w:rPr>
          <w:rFonts w:cs="Times New Roman"/>
          <w:color w:val="000000" w:themeColor="text1"/>
        </w:rPr>
        <w:t xml:space="preserve"> Morgan and Cushman </w:t>
      </w:r>
      <w:hyperlink w:anchor="ref-Morgan05">
        <w:r w:rsidRPr="000930FA">
          <w:rPr>
            <w:rStyle w:val="Hyperlink"/>
            <w:rFonts w:cs="Times New Roman"/>
            <w:color w:val="000000" w:themeColor="text1"/>
          </w:rPr>
          <w:t>2005</w:t>
        </w:r>
      </w:hyperlink>
      <w:r w:rsidRPr="000930FA">
        <w:rPr>
          <w:rFonts w:cs="Times New Roman"/>
          <w:color w:val="000000" w:themeColor="text1"/>
        </w:rPr>
        <w:t>). Restoring streams in urban or agricultural settings can be costly</w:t>
      </w:r>
      <w:r w:rsidR="00EB119D">
        <w:rPr>
          <w:rFonts w:cs="Times New Roman"/>
          <w:color w:val="000000" w:themeColor="text1"/>
        </w:rPr>
        <w:t>;</w:t>
      </w:r>
      <w:r w:rsidRPr="000930FA">
        <w:rPr>
          <w:rFonts w:cs="Times New Roman"/>
          <w:color w:val="000000" w:themeColor="text1"/>
        </w:rPr>
        <w:t xml:space="preserve"> success is not universally defined, and achieving regional</w:t>
      </w:r>
      <w:r w:rsidR="00816733" w:rsidRPr="000930FA">
        <w:rPr>
          <w:rFonts w:cs="Times New Roman"/>
          <w:color w:val="000000" w:themeColor="text1"/>
        </w:rPr>
        <w:t>ly-defined</w:t>
      </w:r>
      <w:r w:rsidRPr="000930FA">
        <w:rPr>
          <w:rFonts w:cs="Times New Roman"/>
          <w:color w:val="000000" w:themeColor="text1"/>
        </w:rPr>
        <w:t xml:space="preserve"> reference-like conditions may be difficult (Bernhardt et al. </w:t>
      </w:r>
      <w:hyperlink w:anchor="ref-Bernhardt07">
        <w:r w:rsidRPr="000930FA">
          <w:rPr>
            <w:rStyle w:val="Hyperlink"/>
            <w:rFonts w:cs="Times New Roman"/>
            <w:color w:val="000000" w:themeColor="text1"/>
          </w:rPr>
          <w:t>2007</w:t>
        </w:r>
      </w:hyperlink>
      <w:r w:rsidR="0026072A" w:rsidRPr="000930FA">
        <w:rPr>
          <w:rFonts w:cs="Times New Roman"/>
          <w:color w:val="000000" w:themeColor="text1"/>
        </w:rPr>
        <w:t>,</w:t>
      </w:r>
      <w:r w:rsidRPr="000930FA">
        <w:rPr>
          <w:rFonts w:cs="Times New Roman"/>
          <w:color w:val="000000" w:themeColor="text1"/>
        </w:rPr>
        <w:t xml:space="preserve"> Kenney et al. </w:t>
      </w:r>
      <w:hyperlink w:anchor="ref-Kenney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Shoredits and Clayton </w:t>
      </w:r>
      <w:hyperlink w:anchor="ref-Shoredits13">
        <w:r w:rsidRPr="000930FA">
          <w:rPr>
            <w:rStyle w:val="Hyperlink"/>
            <w:rFonts w:cs="Times New Roman"/>
            <w:color w:val="000000" w:themeColor="text1"/>
          </w:rPr>
          <w:t>2013</w:t>
        </w:r>
      </w:hyperlink>
      <w:r w:rsidRPr="000930FA">
        <w:rPr>
          <w:rFonts w:cs="Times New Roman"/>
          <w:color w:val="000000" w:themeColor="text1"/>
        </w:rPr>
        <w:t xml:space="preserve">). Conventional approaches to protect and restore biological integrity have commonly focused on </w:t>
      </w:r>
      <w:r w:rsidR="00581725" w:rsidRPr="000930FA">
        <w:rPr>
          <w:rFonts w:cs="Times New Roman"/>
          <w:color w:val="000000" w:themeColor="text1"/>
        </w:rPr>
        <w:t xml:space="preserve">both </w:t>
      </w:r>
      <w:r w:rsidRPr="000930FA">
        <w:rPr>
          <w:rFonts w:cs="Times New Roman"/>
          <w:color w:val="000000" w:themeColor="text1"/>
        </w:rPr>
        <w:t xml:space="preserve">direct improvements at the site level to mitigate instream stressors (Carline and Walsh </w:t>
      </w:r>
      <w:hyperlink w:anchor="ref-Carline07">
        <w:r w:rsidRPr="000930FA">
          <w:rPr>
            <w:rStyle w:val="Hyperlink"/>
            <w:rFonts w:cs="Times New Roman"/>
            <w:color w:val="000000" w:themeColor="text1"/>
          </w:rPr>
          <w:t>2007</w:t>
        </w:r>
      </w:hyperlink>
      <w:r w:rsidR="0026072A" w:rsidRPr="000930FA">
        <w:rPr>
          <w:rFonts w:cs="Times New Roman"/>
          <w:color w:val="000000" w:themeColor="text1"/>
        </w:rPr>
        <w:t>,</w:t>
      </w:r>
      <w:r w:rsidRPr="000930FA">
        <w:rPr>
          <w:rFonts w:cs="Times New Roman"/>
          <w:color w:val="000000" w:themeColor="text1"/>
        </w:rPr>
        <w:t xml:space="preserve"> Lester and Boulton </w:t>
      </w:r>
      <w:hyperlink w:anchor="ref-Lester08">
        <w:r w:rsidRPr="000930FA">
          <w:rPr>
            <w:rStyle w:val="Hyperlink"/>
            <w:rFonts w:cs="Times New Roman"/>
            <w:color w:val="000000" w:themeColor="text1"/>
          </w:rPr>
          <w:t>2008</w:t>
        </w:r>
      </w:hyperlink>
      <w:r w:rsidR="0026072A" w:rsidRPr="000930FA">
        <w:rPr>
          <w:rFonts w:cs="Times New Roman"/>
          <w:color w:val="000000" w:themeColor="text1"/>
        </w:rPr>
        <w:t>,</w:t>
      </w:r>
      <w:r w:rsidRPr="000930FA">
        <w:rPr>
          <w:rFonts w:cs="Times New Roman"/>
          <w:color w:val="000000" w:themeColor="text1"/>
        </w:rPr>
        <w:t xml:space="preserve"> Roni and Beechi </w:t>
      </w:r>
      <w:hyperlink w:anchor="ref-Roni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Loflen et al. </w:t>
      </w:r>
      <w:hyperlink w:anchor="ref-Loflen16">
        <w:r w:rsidRPr="000930FA">
          <w:rPr>
            <w:rStyle w:val="Hyperlink"/>
            <w:rFonts w:cs="Times New Roman"/>
            <w:color w:val="000000" w:themeColor="text1"/>
          </w:rPr>
          <w:t>2016</w:t>
        </w:r>
      </w:hyperlink>
      <w:r w:rsidRPr="000930FA">
        <w:rPr>
          <w:rFonts w:cs="Times New Roman"/>
          <w:color w:val="000000" w:themeColor="text1"/>
        </w:rPr>
        <w:t>)</w:t>
      </w:r>
      <w:r w:rsidR="00581725" w:rsidRPr="000930FA">
        <w:rPr>
          <w:rFonts w:cs="Times New Roman"/>
          <w:color w:val="000000" w:themeColor="text1"/>
        </w:rPr>
        <w:t xml:space="preserve"> and implementation of </w:t>
      </w:r>
      <w:r w:rsidRPr="000930FA">
        <w:rPr>
          <w:rFonts w:cs="Times New Roman"/>
          <w:color w:val="000000" w:themeColor="text1"/>
        </w:rPr>
        <w:t xml:space="preserve">upstream preventive measures. </w:t>
      </w:r>
      <w:r w:rsidR="00581725" w:rsidRPr="000930FA">
        <w:rPr>
          <w:rFonts w:cs="Times New Roman"/>
          <w:color w:val="000000" w:themeColor="text1"/>
        </w:rPr>
        <w:t>T</w:t>
      </w:r>
      <w:r w:rsidRPr="000930FA">
        <w:rPr>
          <w:rFonts w:cs="Times New Roman"/>
          <w:color w:val="000000" w:themeColor="text1"/>
        </w:rPr>
        <w:t>hese approaches can lead to improvements in ecological condition</w:t>
      </w:r>
      <w:r w:rsidR="00581725" w:rsidRPr="000930FA">
        <w:rPr>
          <w:rFonts w:cs="Times New Roman"/>
          <w:color w:val="000000" w:themeColor="text1"/>
        </w:rPr>
        <w:t xml:space="preserve"> </w:t>
      </w:r>
      <w:r w:rsidRPr="000930FA">
        <w:rPr>
          <w:rFonts w:cs="Times New Roman"/>
          <w:color w:val="000000" w:themeColor="text1"/>
        </w:rPr>
        <w:t xml:space="preserve">(e.g., Bernhardt et al. </w:t>
      </w:r>
      <w:hyperlink w:anchor="ref-Bernhardt07">
        <w:r w:rsidRPr="000930FA">
          <w:rPr>
            <w:rStyle w:val="Hyperlink"/>
            <w:rFonts w:cs="Times New Roman"/>
            <w:color w:val="000000" w:themeColor="text1"/>
          </w:rPr>
          <w:t>2007</w:t>
        </w:r>
      </w:hyperlink>
      <w:r w:rsidRPr="000930FA">
        <w:rPr>
          <w:rFonts w:cs="Times New Roman"/>
          <w:color w:val="000000" w:themeColor="text1"/>
        </w:rPr>
        <w:t xml:space="preserve">), </w:t>
      </w:r>
      <w:r w:rsidR="00581725" w:rsidRPr="000930FA">
        <w:rPr>
          <w:rFonts w:cs="Times New Roman"/>
          <w:color w:val="000000" w:themeColor="text1"/>
        </w:rPr>
        <w:t xml:space="preserve">but </w:t>
      </w:r>
      <w:r w:rsidRPr="000930FA">
        <w:rPr>
          <w:rFonts w:cs="Times New Roman"/>
          <w:color w:val="000000" w:themeColor="text1"/>
        </w:rPr>
        <w:t xml:space="preserve">there is no universal remedy for achieving biological integrity in streams. In urban areas, </w:t>
      </w:r>
      <w:r w:rsidR="00581725" w:rsidRPr="000930FA">
        <w:rPr>
          <w:rFonts w:cs="Times New Roman"/>
          <w:color w:val="000000" w:themeColor="text1"/>
        </w:rPr>
        <w:t xml:space="preserve">the </w:t>
      </w:r>
      <w:r w:rsidRPr="000930FA">
        <w:rPr>
          <w:rFonts w:cs="Times New Roman"/>
          <w:color w:val="000000" w:themeColor="text1"/>
        </w:rPr>
        <w:t xml:space="preserve">protective thresholds </w:t>
      </w:r>
      <w:r w:rsidR="00581725" w:rsidRPr="000930FA">
        <w:rPr>
          <w:rFonts w:cs="Times New Roman"/>
          <w:color w:val="000000" w:themeColor="text1"/>
        </w:rPr>
        <w:t xml:space="preserve">needed to maintain </w:t>
      </w:r>
      <w:r w:rsidRPr="000930FA">
        <w:rPr>
          <w:rFonts w:cs="Times New Roman"/>
          <w:color w:val="000000" w:themeColor="text1"/>
        </w:rPr>
        <w:t xml:space="preserve">biological integrity have been debated (Cuffney et al. </w:t>
      </w:r>
      <w:hyperlink w:anchor="ref-Cuffney11">
        <w:r w:rsidRPr="000930FA">
          <w:rPr>
            <w:rStyle w:val="Hyperlink"/>
            <w:rFonts w:cs="Times New Roman"/>
            <w:color w:val="000000" w:themeColor="text1"/>
          </w:rPr>
          <w:t>2011</w:t>
        </w:r>
      </w:hyperlink>
      <w:r w:rsidRPr="000930FA">
        <w:rPr>
          <w:rFonts w:cs="Times New Roman"/>
          <w:color w:val="000000" w:themeColor="text1"/>
        </w:rPr>
        <w:t xml:space="preserve">). For biological integrity, several states have implemented a tiered aquatic life use or alternative use designation as potential approaches to account for shifts in ecosystem </w:t>
      </w:r>
      <w:r w:rsidR="00581725" w:rsidRPr="000930FA">
        <w:rPr>
          <w:rFonts w:cs="Times New Roman"/>
          <w:color w:val="000000" w:themeColor="text1"/>
        </w:rPr>
        <w:t xml:space="preserve">baseline </w:t>
      </w:r>
      <w:r w:rsidRPr="000930FA">
        <w:rPr>
          <w:rFonts w:cs="Times New Roman"/>
          <w:color w:val="000000" w:themeColor="text1"/>
        </w:rPr>
        <w:t>condition</w:t>
      </w:r>
      <w:r w:rsidR="00581725" w:rsidRPr="000930FA">
        <w:rPr>
          <w:rFonts w:cs="Times New Roman"/>
          <w:color w:val="000000" w:themeColor="text1"/>
        </w:rPr>
        <w:t>s</w:t>
      </w:r>
      <w:r w:rsidRPr="000930FA">
        <w:rPr>
          <w:rFonts w:cs="Times New Roman"/>
          <w:color w:val="000000" w:themeColor="text1"/>
        </w:rPr>
        <w:t xml:space="preserve"> </w:t>
      </w:r>
      <w:r w:rsidR="00581725" w:rsidRPr="000930FA">
        <w:rPr>
          <w:rFonts w:cs="Times New Roman"/>
          <w:color w:val="000000" w:themeColor="text1"/>
        </w:rPr>
        <w:t>caused by</w:t>
      </w:r>
      <w:r w:rsidRPr="000930FA">
        <w:rPr>
          <w:rFonts w:cs="Times New Roman"/>
          <w:color w:val="000000" w:themeColor="text1"/>
        </w:rPr>
        <w:t xml:space="preserve"> channel modification (e.g., F</w:t>
      </w:r>
      <w:r w:rsidR="0021189B" w:rsidRPr="000930FA">
        <w:rPr>
          <w:rFonts w:cs="Times New Roman"/>
          <w:color w:val="000000" w:themeColor="text1"/>
        </w:rPr>
        <w:t xml:space="preserve">DEP </w:t>
      </w:r>
      <w:hyperlink w:anchor="ref-FLDEP11">
        <w:r w:rsidRPr="000930FA">
          <w:rPr>
            <w:rStyle w:val="Hyperlink"/>
            <w:rFonts w:cs="Times New Roman"/>
            <w:color w:val="000000" w:themeColor="text1"/>
          </w:rPr>
          <w:t>2011</w:t>
        </w:r>
      </w:hyperlink>
      <w:r w:rsidR="0026072A" w:rsidRPr="000930FA">
        <w:rPr>
          <w:rFonts w:cs="Times New Roman"/>
          <w:color w:val="000000" w:themeColor="text1"/>
        </w:rPr>
        <w:t>,</w:t>
      </w:r>
      <w:r w:rsidRPr="000930FA">
        <w:rPr>
          <w:rFonts w:cs="Times New Roman"/>
          <w:color w:val="000000" w:themeColor="text1"/>
        </w:rPr>
        <w:t xml:space="preserve"> US</w:t>
      </w:r>
      <w:r w:rsidR="0021189B" w:rsidRPr="000930FA">
        <w:rPr>
          <w:rFonts w:cs="Times New Roman"/>
          <w:color w:val="000000" w:themeColor="text1"/>
        </w:rPr>
        <w:t xml:space="preserve">EPA </w:t>
      </w:r>
      <w:hyperlink w:anchor="ref-USEPA13">
        <w:r w:rsidRPr="000930FA">
          <w:rPr>
            <w:rStyle w:val="Hyperlink"/>
            <w:rFonts w:cs="Times New Roman"/>
            <w:color w:val="000000" w:themeColor="text1"/>
          </w:rPr>
          <w:t>2013</w:t>
        </w:r>
      </w:hyperlink>
      <w:r w:rsidR="0026072A" w:rsidRPr="000930FA">
        <w:rPr>
          <w:rFonts w:cs="Times New Roman"/>
          <w:color w:val="000000" w:themeColor="text1"/>
        </w:rPr>
        <w:t>,</w:t>
      </w:r>
      <w:r w:rsidRPr="000930FA">
        <w:rPr>
          <w:rFonts w:cs="Times New Roman"/>
          <w:color w:val="000000" w:themeColor="text1"/>
        </w:rPr>
        <w:t xml:space="preserve"> </w:t>
      </w:r>
      <w:r w:rsidR="0021189B" w:rsidRPr="000930FA">
        <w:rPr>
          <w:rFonts w:cs="Times New Roman"/>
          <w:color w:val="000000" w:themeColor="text1"/>
        </w:rPr>
        <w:t>MBI</w:t>
      </w:r>
      <w:r w:rsidRPr="000930FA">
        <w:rPr>
          <w:rFonts w:cs="Times New Roman"/>
          <w:color w:val="000000" w:themeColor="text1"/>
        </w:rPr>
        <w:t xml:space="preserve"> </w:t>
      </w:r>
      <w:hyperlink w:anchor="ref-MBI16">
        <w:r w:rsidRPr="000930FA">
          <w:rPr>
            <w:rStyle w:val="Hyperlink"/>
            <w:rFonts w:cs="Times New Roman"/>
            <w:color w:val="000000" w:themeColor="text1"/>
          </w:rPr>
          <w:t>2016</w:t>
        </w:r>
      </w:hyperlink>
      <w:r w:rsidR="0026072A" w:rsidRPr="000930FA">
        <w:rPr>
          <w:rStyle w:val="Hyperlink"/>
          <w:rFonts w:cs="Times New Roman"/>
          <w:color w:val="000000" w:themeColor="text1"/>
        </w:rPr>
        <w:t>,</w:t>
      </w:r>
      <w:r w:rsidRPr="000930FA">
        <w:rPr>
          <w:rFonts w:cs="Times New Roman"/>
          <w:color w:val="000000" w:themeColor="text1"/>
        </w:rPr>
        <w:t xml:space="preserve"> permitted under section 303(c)(2) of the Clean Water </w:t>
      </w:r>
      <w:r w:rsidRPr="00030B56">
        <w:rPr>
          <w:rFonts w:cs="Times New Roman"/>
          <w:color w:val="000000" w:themeColor="text1"/>
        </w:rPr>
        <w:t>Act</w:t>
      </w:r>
      <w:r w:rsidR="00030B56" w:rsidRPr="00030B56">
        <w:rPr>
          <w:rFonts w:cs="Times New Roman"/>
          <w:color w:val="000000" w:themeColor="text1"/>
        </w:rPr>
        <w:t xml:space="preserve">, </w:t>
      </w:r>
      <w:r w:rsidR="00030B56" w:rsidRPr="00030B56">
        <w:rPr>
          <w:rFonts w:cs="Times New Roman"/>
          <w:bCs/>
          <w:color w:val="000000" w:themeColor="text1"/>
        </w:rPr>
        <w:t>33 U.S.C. §1251 - 1376</w:t>
      </w:r>
      <w:r w:rsidRPr="00030B56">
        <w:rPr>
          <w:rFonts w:cs="Times New Roman"/>
          <w:color w:val="000000" w:themeColor="text1"/>
        </w:rPr>
        <w:t>).</w:t>
      </w:r>
      <w:r w:rsidRPr="000930FA">
        <w:rPr>
          <w:rFonts w:cs="Times New Roman"/>
          <w:color w:val="000000" w:themeColor="text1"/>
        </w:rPr>
        <w:t xml:space="preserve"> Other approaches may include site-specific criteria or alternative thresholds with </w:t>
      </w:r>
      <w:r w:rsidR="00581725" w:rsidRPr="000930FA">
        <w:rPr>
          <w:rFonts w:cs="Times New Roman"/>
          <w:color w:val="000000" w:themeColor="text1"/>
        </w:rPr>
        <w:t xml:space="preserve">specific guidelines for </w:t>
      </w:r>
      <w:r w:rsidRPr="000930FA">
        <w:rPr>
          <w:rFonts w:cs="Times New Roman"/>
          <w:color w:val="000000" w:themeColor="text1"/>
        </w:rPr>
        <w:t xml:space="preserve">implementation (e.g., </w:t>
      </w:r>
      <w:r w:rsidR="0021189B" w:rsidRPr="000930FA">
        <w:rPr>
          <w:rFonts w:cs="Times New Roman"/>
          <w:color w:val="000000" w:themeColor="text1"/>
        </w:rPr>
        <w:t xml:space="preserve">SDRWQB </w:t>
      </w:r>
      <w:hyperlink w:anchor="ref-SDWB16">
        <w:r w:rsidRPr="000930FA">
          <w:rPr>
            <w:rStyle w:val="Hyperlink"/>
            <w:rFonts w:cs="Times New Roman"/>
            <w:color w:val="000000" w:themeColor="text1"/>
          </w:rPr>
          <w:t>2016</w:t>
        </w:r>
      </w:hyperlink>
      <w:r w:rsidRPr="000930FA">
        <w:rPr>
          <w:rFonts w:cs="Times New Roman"/>
          <w:color w:val="000000" w:themeColor="text1"/>
        </w:rPr>
        <w:t>).</w:t>
      </w:r>
    </w:p>
    <w:p w14:paraId="5F890E50" w14:textId="44AD5EA4"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Herein, we define constrained streams as those where present landscape</w:t>
      </w:r>
      <w:r w:rsidR="00581725" w:rsidRPr="000930FA">
        <w:rPr>
          <w:rFonts w:cs="Times New Roman"/>
          <w:color w:val="000000" w:themeColor="text1"/>
        </w:rPr>
        <w:t xml:space="preserve"> condition</w:t>
      </w:r>
      <w:r w:rsidRPr="000930FA">
        <w:rPr>
          <w:rFonts w:cs="Times New Roman"/>
          <w:color w:val="000000" w:themeColor="text1"/>
        </w:rPr>
        <w:t xml:space="preserve">s are likely to limit management options for restoring biological integrity. This definition describes a biological expectation and is distinct from the definition </w:t>
      </w:r>
      <w:r w:rsidR="00581725" w:rsidRPr="000930FA">
        <w:rPr>
          <w:rFonts w:cs="Times New Roman"/>
          <w:color w:val="000000" w:themeColor="text1"/>
        </w:rPr>
        <w:t xml:space="preserve">of constrained </w:t>
      </w:r>
      <w:r w:rsidRPr="000930FA">
        <w:rPr>
          <w:rFonts w:cs="Times New Roman"/>
          <w:color w:val="000000" w:themeColor="text1"/>
        </w:rPr>
        <w:t xml:space="preserve">used in the general stream ecology literature (e.g., a </w:t>
      </w:r>
      <w:r w:rsidR="00EB119D" w:rsidRPr="000930FA">
        <w:rPr>
          <w:rFonts w:cs="Times New Roman"/>
          <w:color w:val="000000" w:themeColor="text1"/>
        </w:rPr>
        <w:t>physically</w:t>
      </w:r>
      <w:r w:rsidR="00EB119D">
        <w:rPr>
          <w:rFonts w:cs="Times New Roman"/>
          <w:color w:val="000000" w:themeColor="text1"/>
        </w:rPr>
        <w:t>-</w:t>
      </w:r>
      <w:r w:rsidRPr="000930FA">
        <w:rPr>
          <w:rFonts w:cs="Times New Roman"/>
          <w:color w:val="000000" w:themeColor="text1"/>
        </w:rPr>
        <w:t xml:space="preserve">constrained channel in the morphological sense). By describing an expected range of biological conditions </w:t>
      </w:r>
      <w:r w:rsidR="00581725" w:rsidRPr="000930FA">
        <w:rPr>
          <w:rFonts w:cs="Times New Roman"/>
          <w:color w:val="000000" w:themeColor="text1"/>
        </w:rPr>
        <w:t>caused by</w:t>
      </w:r>
      <w:r w:rsidRPr="000930FA">
        <w:rPr>
          <w:rFonts w:cs="Times New Roman"/>
          <w:color w:val="000000" w:themeColor="text1"/>
        </w:rPr>
        <w:t xml:space="preserve"> factors that may be difficult to manage, </w:t>
      </w:r>
      <w:r w:rsidR="00581725" w:rsidRPr="000930FA">
        <w:rPr>
          <w:rFonts w:cs="Times New Roman"/>
          <w:color w:val="000000" w:themeColor="text1"/>
        </w:rPr>
        <w:t>managers</w:t>
      </w:r>
      <w:r w:rsidRPr="000930FA">
        <w:rPr>
          <w:rFonts w:cs="Times New Roman"/>
          <w:color w:val="000000" w:themeColor="text1"/>
        </w:rPr>
        <w:t xml:space="preserve"> could prioritize sites </w:t>
      </w:r>
      <w:r w:rsidR="00581725" w:rsidRPr="000930FA">
        <w:rPr>
          <w:rFonts w:cs="Times New Roman"/>
          <w:color w:val="000000" w:themeColor="text1"/>
        </w:rPr>
        <w:t xml:space="preserve">for </w:t>
      </w:r>
      <w:r w:rsidR="00644DE0" w:rsidRPr="000930FA">
        <w:rPr>
          <w:rFonts w:cs="Times New Roman"/>
          <w:color w:val="000000" w:themeColor="text1"/>
        </w:rPr>
        <w:t xml:space="preserve">protection or </w:t>
      </w:r>
      <w:r w:rsidR="00581725" w:rsidRPr="000930FA">
        <w:rPr>
          <w:rFonts w:cs="Times New Roman"/>
          <w:color w:val="000000" w:themeColor="text1"/>
        </w:rPr>
        <w:t xml:space="preserve">restoration </w:t>
      </w:r>
      <w:r w:rsidRPr="000930FA">
        <w:rPr>
          <w:rFonts w:cs="Times New Roman"/>
          <w:color w:val="000000" w:themeColor="text1"/>
        </w:rPr>
        <w:t>where factors influencing condition</w:t>
      </w:r>
      <w:r w:rsidR="00581725" w:rsidRPr="000930FA">
        <w:rPr>
          <w:rFonts w:cs="Times New Roman"/>
          <w:color w:val="000000" w:themeColor="text1"/>
        </w:rPr>
        <w:t xml:space="preserve"> are more easily managed</w:t>
      </w:r>
      <w:r w:rsidRPr="000930FA">
        <w:rPr>
          <w:rFonts w:cs="Times New Roman"/>
          <w:color w:val="000000" w:themeColor="text1"/>
        </w:rPr>
        <w:t xml:space="preserve">. For example, a monitoring site with an observed biological index score that is above </w:t>
      </w:r>
      <w:r w:rsidR="00644DE0" w:rsidRPr="000930FA">
        <w:rPr>
          <w:rFonts w:cs="Times New Roman"/>
          <w:color w:val="000000" w:themeColor="text1"/>
        </w:rPr>
        <w:t>its predicted</w:t>
      </w:r>
      <w:r w:rsidRPr="000930FA">
        <w:rPr>
          <w:rFonts w:cs="Times New Roman"/>
          <w:color w:val="000000" w:themeColor="text1"/>
        </w:rPr>
        <w:t xml:space="preserve"> range could be assigned a higher management priority (i.e., for protection) relative to a site that is scoring within the expected range </w:t>
      </w:r>
      <w:r w:rsidR="00644DE0" w:rsidRPr="000930FA">
        <w:rPr>
          <w:rFonts w:cs="Times New Roman"/>
          <w:color w:val="000000" w:themeColor="text1"/>
        </w:rPr>
        <w:t xml:space="preserve">given its type and amount of </w:t>
      </w:r>
      <w:r w:rsidRPr="000930FA">
        <w:rPr>
          <w:rFonts w:cs="Times New Roman"/>
          <w:color w:val="000000" w:themeColor="text1"/>
        </w:rPr>
        <w:t xml:space="preserve">landscape development. A predictive model of bioassessment scores that is based on landscape metrics (e.g., imperviousness) could </w:t>
      </w:r>
      <w:r w:rsidR="00644DE0" w:rsidRPr="000930FA">
        <w:rPr>
          <w:rFonts w:cs="Times New Roman"/>
          <w:color w:val="000000" w:themeColor="text1"/>
        </w:rPr>
        <w:t xml:space="preserve">identify likely </w:t>
      </w:r>
      <w:r w:rsidRPr="000930FA">
        <w:rPr>
          <w:rFonts w:cs="Times New Roman"/>
          <w:color w:val="000000" w:themeColor="text1"/>
        </w:rPr>
        <w:t xml:space="preserve">constraints on biological integrity, particularly for factors that are difficult to manage and are often associated with instream stressors. Analysis methods that characterize biotic and abiotic factors that limit assemblage </w:t>
      </w:r>
      <w:r w:rsidRPr="000930FA">
        <w:rPr>
          <w:rFonts w:cs="Times New Roman"/>
          <w:color w:val="000000" w:themeColor="text1"/>
        </w:rPr>
        <w:lastRenderedPageBreak/>
        <w:t>composition have been explored by others (i.e., limiting factor theory</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Chessman</w:t>
      </w:r>
      <w:r w:rsidR="0021189B" w:rsidRPr="000930FA">
        <w:rPr>
          <w:rFonts w:cs="Times New Roman"/>
          <w:color w:val="000000" w:themeColor="text1"/>
        </w:rPr>
        <w:t xml:space="preserve"> et al. </w:t>
      </w:r>
      <w:hyperlink w:anchor="ref-Chessman08">
        <w:r w:rsidRPr="000930FA">
          <w:rPr>
            <w:rStyle w:val="Hyperlink"/>
            <w:rFonts w:cs="Times New Roman"/>
            <w:color w:val="000000" w:themeColor="text1"/>
          </w:rPr>
          <w:t>2008</w:t>
        </w:r>
      </w:hyperlink>
      <w:r w:rsidR="0026072A" w:rsidRPr="000930FA">
        <w:rPr>
          <w:rFonts w:cs="Times New Roman"/>
          <w:color w:val="000000" w:themeColor="text1"/>
        </w:rPr>
        <w:t>,</w:t>
      </w:r>
      <w:r w:rsidRPr="000930FA">
        <w:rPr>
          <w:rFonts w:cs="Times New Roman"/>
          <w:color w:val="000000" w:themeColor="text1"/>
        </w:rPr>
        <w:t xml:space="preserve"> Chessman </w:t>
      </w:r>
      <w:hyperlink w:anchor="ref-Chessman14">
        <w:r w:rsidRPr="000930FA">
          <w:rPr>
            <w:rStyle w:val="Hyperlink"/>
            <w:rFonts w:cs="Times New Roman"/>
            <w:color w:val="000000" w:themeColor="text1"/>
          </w:rPr>
          <w:t>2014</w:t>
        </w:r>
      </w:hyperlink>
      <w:r w:rsidRPr="000930FA">
        <w:rPr>
          <w:rFonts w:cs="Times New Roman"/>
          <w:color w:val="000000" w:themeColor="text1"/>
        </w:rPr>
        <w:t xml:space="preserve">). Similar concepts have been applied in a landscape context to describe variation in biological communities and metrics at different spatial scales (Waite </w:t>
      </w:r>
      <w:hyperlink w:anchor="ref-Waite13">
        <w:r w:rsidRPr="000930FA">
          <w:rPr>
            <w:rStyle w:val="Hyperlink"/>
            <w:rFonts w:cs="Times New Roman"/>
            <w:color w:val="000000" w:themeColor="text1"/>
          </w:rPr>
          <w:t>2013</w:t>
        </w:r>
      </w:hyperlink>
      <w:r w:rsidR="0026072A" w:rsidRPr="000930FA">
        <w:rPr>
          <w:rFonts w:cs="Times New Roman"/>
          <w:color w:val="000000" w:themeColor="text1"/>
        </w:rPr>
        <w:t>,</w:t>
      </w:r>
      <w:r w:rsidRPr="000930FA">
        <w:rPr>
          <w:rFonts w:cs="Times New Roman"/>
          <w:color w:val="000000" w:themeColor="text1"/>
        </w:rPr>
        <w:t xml:space="preserve"> Waite et al. </w:t>
      </w:r>
      <w:hyperlink w:anchor="ref-Waite14">
        <w:r w:rsidRPr="000930FA">
          <w:rPr>
            <w:rStyle w:val="Hyperlink"/>
            <w:rFonts w:cs="Times New Roman"/>
            <w:color w:val="000000" w:themeColor="text1"/>
          </w:rPr>
          <w:t>2014</w:t>
        </w:r>
      </w:hyperlink>
      <w:r w:rsidRPr="000930FA">
        <w:rPr>
          <w:rFonts w:cs="Times New Roman"/>
          <w:color w:val="000000" w:themeColor="text1"/>
        </w:rPr>
        <w:t xml:space="preserve">), although they have not been developed to </w:t>
      </w:r>
      <w:r w:rsidR="00644DE0" w:rsidRPr="000930FA">
        <w:rPr>
          <w:rFonts w:cs="Times New Roman"/>
          <w:color w:val="000000" w:themeColor="text1"/>
        </w:rPr>
        <w:t xml:space="preserve">identify </w:t>
      </w:r>
      <w:r w:rsidRPr="000930FA">
        <w:rPr>
          <w:rFonts w:cs="Times New Roman"/>
          <w:color w:val="000000" w:themeColor="text1"/>
        </w:rPr>
        <w:t>constraints as defined above.</w:t>
      </w:r>
    </w:p>
    <w:p w14:paraId="27F6FE23" w14:textId="644E85CB" w:rsidR="00341021" w:rsidRPr="000930FA" w:rsidRDefault="005631EB" w:rsidP="00522610">
      <w:pPr>
        <w:pStyle w:val="BodyText"/>
        <w:widowControl w:val="0"/>
        <w:snapToGrid w:val="0"/>
        <w:spacing w:after="0" w:line="480" w:lineRule="auto"/>
        <w:ind w:firstLine="720"/>
        <w:rPr>
          <w:rFonts w:cs="Times New Roman"/>
          <w:color w:val="000000" w:themeColor="text1"/>
        </w:rPr>
      </w:pPr>
      <w:r w:rsidRPr="000930FA">
        <w:rPr>
          <w:rFonts w:cs="Times New Roman"/>
          <w:color w:val="000000" w:themeColor="text1"/>
        </w:rPr>
        <w:t xml:space="preserve">Consistent and empirical </w:t>
      </w:r>
      <w:r w:rsidR="00444478" w:rsidRPr="000930FA">
        <w:rPr>
          <w:rFonts w:cs="Times New Roman"/>
          <w:color w:val="000000" w:themeColor="text1"/>
        </w:rPr>
        <w:t xml:space="preserve">relationships </w:t>
      </w:r>
      <w:r w:rsidRPr="000930FA">
        <w:rPr>
          <w:rFonts w:cs="Times New Roman"/>
          <w:color w:val="000000" w:themeColor="text1"/>
        </w:rPr>
        <w:t>between land use and biotic integrity have been identified in many cases (Allan</w:t>
      </w:r>
      <w:r w:rsidR="0021189B" w:rsidRPr="000930FA">
        <w:rPr>
          <w:rFonts w:cs="Times New Roman"/>
          <w:color w:val="000000" w:themeColor="text1"/>
        </w:rPr>
        <w:t xml:space="preserve"> et al. </w:t>
      </w:r>
      <w:hyperlink w:anchor="ref-Allan97">
        <w:r w:rsidRPr="000930FA">
          <w:rPr>
            <w:rStyle w:val="Hyperlink"/>
            <w:rFonts w:cs="Times New Roman"/>
            <w:color w:val="000000" w:themeColor="text1"/>
          </w:rPr>
          <w:t>1997</w:t>
        </w:r>
      </w:hyperlink>
      <w:r w:rsidR="0026072A" w:rsidRPr="000930FA">
        <w:rPr>
          <w:rFonts w:cs="Times New Roman"/>
          <w:color w:val="000000" w:themeColor="text1"/>
        </w:rPr>
        <w:t>,</w:t>
      </w:r>
      <w:r w:rsidRPr="000930FA">
        <w:rPr>
          <w:rFonts w:cs="Times New Roman"/>
          <w:color w:val="000000" w:themeColor="text1"/>
        </w:rPr>
        <w:t xml:space="preserve"> Wang et al. </w:t>
      </w:r>
      <w:hyperlink w:anchor="ref-Wang97">
        <w:r w:rsidRPr="000930FA">
          <w:rPr>
            <w:rStyle w:val="Hyperlink"/>
            <w:rFonts w:cs="Times New Roman"/>
            <w:color w:val="000000" w:themeColor="text1"/>
          </w:rPr>
          <w:t>1997</w:t>
        </w:r>
      </w:hyperlink>
      <w:r w:rsidR="0026072A" w:rsidRPr="000930FA">
        <w:rPr>
          <w:rFonts w:cs="Times New Roman"/>
          <w:color w:val="000000" w:themeColor="text1"/>
        </w:rPr>
        <w:t>,</w:t>
      </w:r>
      <w:r w:rsidRPr="000930FA">
        <w:rPr>
          <w:rFonts w:cs="Times New Roman"/>
          <w:color w:val="000000" w:themeColor="text1"/>
        </w:rPr>
        <w:t xml:space="preserve"> Clapcott et al. </w:t>
      </w:r>
      <w:hyperlink w:anchor="ref-Clapcott11">
        <w:r w:rsidRPr="000930FA">
          <w:rPr>
            <w:rStyle w:val="Hyperlink"/>
            <w:rFonts w:cs="Times New Roman"/>
            <w:color w:val="000000" w:themeColor="text1"/>
          </w:rPr>
          <w:t>2011</w:t>
        </w:r>
      </w:hyperlink>
      <w:r w:rsidRPr="000930FA">
        <w:rPr>
          <w:rFonts w:cs="Times New Roman"/>
          <w:color w:val="000000" w:themeColor="text1"/>
        </w:rPr>
        <w:t>)</w:t>
      </w:r>
      <w:r w:rsidR="00444478" w:rsidRPr="000930FA">
        <w:rPr>
          <w:rFonts w:cs="Times New Roman"/>
          <w:color w:val="000000" w:themeColor="text1"/>
        </w:rPr>
        <w:t>,</w:t>
      </w:r>
      <w:r w:rsidRPr="000930FA">
        <w:rPr>
          <w:rFonts w:cs="Times New Roman"/>
          <w:color w:val="000000" w:themeColor="text1"/>
        </w:rPr>
        <w:t xml:space="preserve"> and previous modeling efforts have successfully used geospatial data to predict </w:t>
      </w:r>
      <w:r w:rsidR="00444478" w:rsidRPr="000930FA">
        <w:rPr>
          <w:rFonts w:cs="Times New Roman"/>
          <w:color w:val="000000" w:themeColor="text1"/>
        </w:rPr>
        <w:t xml:space="preserve">local </w:t>
      </w:r>
      <w:r w:rsidRPr="000930FA">
        <w:rPr>
          <w:rFonts w:cs="Times New Roman"/>
          <w:color w:val="000000" w:themeColor="text1"/>
        </w:rPr>
        <w:t xml:space="preserve">stream </w:t>
      </w:r>
      <w:r w:rsidR="00444478" w:rsidRPr="000930FA">
        <w:rPr>
          <w:rFonts w:cs="Times New Roman"/>
          <w:color w:val="000000" w:themeColor="text1"/>
        </w:rPr>
        <w:t xml:space="preserve">biological </w:t>
      </w:r>
      <w:r w:rsidRPr="000930FA">
        <w:rPr>
          <w:rFonts w:cs="Times New Roman"/>
          <w:color w:val="000000" w:themeColor="text1"/>
        </w:rPr>
        <w:t xml:space="preserve">condition </w:t>
      </w:r>
      <w:r w:rsidR="00444478" w:rsidRPr="000930FA">
        <w:rPr>
          <w:rFonts w:cs="Times New Roman"/>
          <w:color w:val="000000" w:themeColor="text1"/>
        </w:rPr>
        <w:t xml:space="preserve">across either </w:t>
      </w:r>
      <w:r w:rsidRPr="000930FA">
        <w:rPr>
          <w:rFonts w:cs="Times New Roman"/>
          <w:color w:val="000000" w:themeColor="text1"/>
        </w:rPr>
        <w:t xml:space="preserve">regional or national scales (Vølstad et al. </w:t>
      </w:r>
      <w:hyperlink w:anchor="ref-Volstad04">
        <w:r w:rsidRPr="000930FA">
          <w:rPr>
            <w:rStyle w:val="Hyperlink"/>
            <w:rFonts w:cs="Times New Roman"/>
            <w:color w:val="000000" w:themeColor="text1"/>
          </w:rPr>
          <w:t>2004</w:t>
        </w:r>
      </w:hyperlink>
      <w:r w:rsidR="0026072A" w:rsidRPr="000930FA">
        <w:rPr>
          <w:rFonts w:cs="Times New Roman"/>
          <w:color w:val="000000" w:themeColor="text1"/>
        </w:rPr>
        <w:t>,</w:t>
      </w:r>
      <w:r w:rsidRPr="000930FA">
        <w:rPr>
          <w:rFonts w:cs="Times New Roman"/>
          <w:color w:val="000000" w:themeColor="text1"/>
        </w:rPr>
        <w:t xml:space="preserve"> Carlisle</w:t>
      </w:r>
      <w:r w:rsidR="0021189B" w:rsidRPr="000930FA">
        <w:rPr>
          <w:rFonts w:cs="Times New Roman"/>
          <w:color w:val="000000" w:themeColor="text1"/>
        </w:rPr>
        <w:t xml:space="preserve"> et al.</w:t>
      </w:r>
      <w:r w:rsidRPr="000930FA">
        <w:rPr>
          <w:rFonts w:cs="Times New Roman"/>
          <w:color w:val="000000" w:themeColor="text1"/>
        </w:rPr>
        <w:t xml:space="preserve"> </w:t>
      </w:r>
      <w:hyperlink w:anchor="ref-Carlisle09">
        <w:r w:rsidRPr="000930FA">
          <w:rPr>
            <w:rStyle w:val="Hyperlink"/>
            <w:rFonts w:cs="Times New Roman"/>
            <w:color w:val="000000" w:themeColor="text1"/>
          </w:rPr>
          <w:t>2009</w:t>
        </w:r>
      </w:hyperlink>
      <w:r w:rsidR="0026072A" w:rsidRPr="000930FA">
        <w:rPr>
          <w:rFonts w:cs="Times New Roman"/>
          <w:color w:val="000000" w:themeColor="text1"/>
        </w:rPr>
        <w:t>,</w:t>
      </w:r>
      <w:r w:rsidRPr="000930FA">
        <w:rPr>
          <w:rFonts w:cs="Times New Roman"/>
          <w:color w:val="000000" w:themeColor="text1"/>
        </w:rPr>
        <w:t xml:space="preserve"> Brown et al. </w:t>
      </w:r>
      <w:hyperlink w:anchor="ref-Brown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Hill et al. </w:t>
      </w:r>
      <w:hyperlink w:anchor="ref-Hill17">
        <w:r w:rsidRPr="000930FA">
          <w:rPr>
            <w:rStyle w:val="Hyperlink"/>
            <w:rFonts w:cs="Times New Roman"/>
            <w:color w:val="000000" w:themeColor="text1"/>
          </w:rPr>
          <w:t>2017</w:t>
        </w:r>
      </w:hyperlink>
      <w:r w:rsidRPr="000930FA">
        <w:rPr>
          <w:rFonts w:cs="Times New Roman"/>
          <w:color w:val="000000" w:themeColor="text1"/>
        </w:rPr>
        <w:t xml:space="preserve">). Many of these models are based on </w:t>
      </w:r>
      <w:r w:rsidR="00444478" w:rsidRPr="000930FA">
        <w:rPr>
          <w:rFonts w:cs="Times New Roman"/>
          <w:color w:val="000000" w:themeColor="text1"/>
        </w:rPr>
        <w:t xml:space="preserve">our </w:t>
      </w:r>
      <w:r w:rsidRPr="000930FA">
        <w:rPr>
          <w:rFonts w:cs="Times New Roman"/>
          <w:color w:val="000000" w:themeColor="text1"/>
        </w:rPr>
        <w:t xml:space="preserve">understanding of relationships between stream </w:t>
      </w:r>
      <w:r w:rsidR="00444478" w:rsidRPr="000930FA">
        <w:rPr>
          <w:rFonts w:cs="Times New Roman"/>
          <w:color w:val="000000" w:themeColor="text1"/>
        </w:rPr>
        <w:t xml:space="preserve">biota </w:t>
      </w:r>
      <w:r w:rsidRPr="000930FA">
        <w:rPr>
          <w:rFonts w:cs="Times New Roman"/>
          <w:color w:val="000000" w:themeColor="text1"/>
        </w:rPr>
        <w:t xml:space="preserve">and watershed characteristics (Hynes </w:t>
      </w:r>
      <w:hyperlink w:anchor="ref-Hynes75">
        <w:r w:rsidRPr="000930FA">
          <w:rPr>
            <w:rStyle w:val="Hyperlink"/>
            <w:rFonts w:cs="Times New Roman"/>
            <w:color w:val="000000" w:themeColor="text1"/>
          </w:rPr>
          <w:t>1975</w:t>
        </w:r>
      </w:hyperlink>
      <w:r w:rsidR="0026072A" w:rsidRPr="000930FA">
        <w:rPr>
          <w:rFonts w:cs="Times New Roman"/>
          <w:color w:val="000000" w:themeColor="text1"/>
        </w:rPr>
        <w:t>,</w:t>
      </w:r>
      <w:r w:rsidRPr="000930FA">
        <w:rPr>
          <w:rFonts w:cs="Times New Roman"/>
          <w:color w:val="000000" w:themeColor="text1"/>
        </w:rPr>
        <w:t xml:space="preserve"> Johnson et al. </w:t>
      </w:r>
      <w:hyperlink w:anchor="ref-Johnson97">
        <w:r w:rsidRPr="000930FA">
          <w:rPr>
            <w:rStyle w:val="Hyperlink"/>
            <w:rFonts w:cs="Times New Roman"/>
            <w:color w:val="000000" w:themeColor="text1"/>
          </w:rPr>
          <w:t>1997</w:t>
        </w:r>
      </w:hyperlink>
      <w:r w:rsidR="0026072A" w:rsidRPr="000930FA">
        <w:rPr>
          <w:rFonts w:cs="Times New Roman"/>
          <w:color w:val="000000" w:themeColor="text1"/>
        </w:rPr>
        <w:t>,</w:t>
      </w:r>
      <w:r w:rsidRPr="000930FA">
        <w:rPr>
          <w:rFonts w:cs="Times New Roman"/>
          <w:color w:val="000000" w:themeColor="text1"/>
        </w:rPr>
        <w:t xml:space="preserve"> Richards et al. </w:t>
      </w:r>
      <w:hyperlink w:anchor="ref-Richards97">
        <w:r w:rsidRPr="000930FA">
          <w:rPr>
            <w:rStyle w:val="Hyperlink"/>
            <w:rFonts w:cs="Times New Roman"/>
            <w:color w:val="000000" w:themeColor="text1"/>
          </w:rPr>
          <w:t>1997</w:t>
        </w:r>
      </w:hyperlink>
      <w:r w:rsidRPr="000930FA">
        <w:rPr>
          <w:rFonts w:cs="Times New Roman"/>
          <w:color w:val="000000" w:themeColor="text1"/>
        </w:rPr>
        <w:t xml:space="preserve">), which can be broadly conceptualized within the Driver-Pressure-Stress-Impact-Response (DPSIR) framework that describes relationships between the origins and consequences of environmental problems (Smeets and Weterings </w:t>
      </w:r>
      <w:hyperlink w:anchor="ref-Smeets99">
        <w:r w:rsidRPr="000930FA">
          <w:rPr>
            <w:rStyle w:val="Hyperlink"/>
            <w:rFonts w:cs="Times New Roman"/>
            <w:color w:val="000000" w:themeColor="text1"/>
          </w:rPr>
          <w:t>1999</w:t>
        </w:r>
      </w:hyperlink>
      <w:r w:rsidRPr="000930FA">
        <w:rPr>
          <w:rFonts w:cs="Times New Roman"/>
          <w:color w:val="000000" w:themeColor="text1"/>
        </w:rPr>
        <w:t xml:space="preserve">). </w:t>
      </w:r>
      <w:bookmarkStart w:id="2" w:name="_Hlk16409377"/>
      <w:r w:rsidRPr="000930FA">
        <w:rPr>
          <w:rFonts w:cs="Times New Roman"/>
          <w:color w:val="000000" w:themeColor="text1"/>
        </w:rPr>
        <w:t xml:space="preserve">However, past efforts have primarily focused on </w:t>
      </w:r>
      <w:r w:rsidR="00444478" w:rsidRPr="000930FA">
        <w:rPr>
          <w:rFonts w:cs="Times New Roman"/>
          <w:color w:val="000000" w:themeColor="text1"/>
        </w:rPr>
        <w:t>predicting</w:t>
      </w:r>
      <w:r w:rsidR="00EA2460" w:rsidRPr="000930FA">
        <w:rPr>
          <w:rFonts w:cs="Times New Roman"/>
          <w:color w:val="000000" w:themeColor="text1"/>
        </w:rPr>
        <w:t xml:space="preserve"> the most likely biological</w:t>
      </w:r>
      <w:r w:rsidR="00444478" w:rsidRPr="000930FA">
        <w:rPr>
          <w:rFonts w:cs="Times New Roman"/>
          <w:color w:val="000000" w:themeColor="text1"/>
        </w:rPr>
        <w:t xml:space="preserve"> </w:t>
      </w:r>
      <w:r w:rsidRPr="000930FA">
        <w:rPr>
          <w:rFonts w:cs="Times New Roman"/>
          <w:color w:val="000000" w:themeColor="text1"/>
        </w:rPr>
        <w:t>condition</w:t>
      </w:r>
      <w:r w:rsidR="00EA2460" w:rsidRPr="000930FA">
        <w:rPr>
          <w:rFonts w:cs="Times New Roman"/>
          <w:color w:val="000000" w:themeColor="text1"/>
        </w:rPr>
        <w:t xml:space="preserve"> occurring</w:t>
      </w:r>
      <w:r w:rsidRPr="000930FA">
        <w:rPr>
          <w:rFonts w:cs="Times New Roman"/>
          <w:color w:val="000000" w:themeColor="text1"/>
        </w:rPr>
        <w:t xml:space="preserve"> at unsampled locations</w:t>
      </w:r>
      <w:bookmarkEnd w:id="2"/>
      <w:r w:rsidR="00EA2460" w:rsidRPr="000930FA">
        <w:rPr>
          <w:rFonts w:cs="Times New Roman"/>
          <w:color w:val="000000" w:themeColor="text1"/>
        </w:rPr>
        <w:t>.</w:t>
      </w:r>
      <w:r w:rsidRPr="000930FA">
        <w:rPr>
          <w:rFonts w:cs="Times New Roman"/>
          <w:color w:val="000000" w:themeColor="text1"/>
        </w:rPr>
        <w:t xml:space="preserve"> Alternative modeling approaches, such as quantile-based methods (e.g., Cade and Noon </w:t>
      </w:r>
      <w:hyperlink w:anchor="ref-Cade03">
        <w:r w:rsidRPr="000930FA">
          <w:rPr>
            <w:rStyle w:val="Hyperlink"/>
            <w:rFonts w:cs="Times New Roman"/>
            <w:color w:val="000000" w:themeColor="text1"/>
          </w:rPr>
          <w:t>2003</w:t>
        </w:r>
      </w:hyperlink>
      <w:r w:rsidRPr="000930FA">
        <w:rPr>
          <w:rFonts w:cs="Times New Roman"/>
          <w:color w:val="000000" w:themeColor="text1"/>
        </w:rPr>
        <w:t xml:space="preserve">), could be used to predict </w:t>
      </w:r>
      <w:r w:rsidR="005A0C86" w:rsidRPr="000930FA">
        <w:rPr>
          <w:rFonts w:cs="Times New Roman"/>
          <w:color w:val="000000" w:themeColor="text1"/>
        </w:rPr>
        <w:t xml:space="preserve">the </w:t>
      </w:r>
      <w:r w:rsidRPr="000930FA">
        <w:rPr>
          <w:rFonts w:cs="Times New Roman"/>
          <w:color w:val="000000" w:themeColor="text1"/>
        </w:rPr>
        <w:t xml:space="preserve">range of </w:t>
      </w:r>
      <w:r w:rsidR="005A0C86" w:rsidRPr="000930FA">
        <w:rPr>
          <w:rFonts w:cs="Times New Roman"/>
          <w:color w:val="000000" w:themeColor="text1"/>
        </w:rPr>
        <w:t>condition scores likely to occur given a site’s environmental setting</w:t>
      </w:r>
      <w:r w:rsidRPr="000930FA">
        <w:rPr>
          <w:rFonts w:cs="Times New Roman"/>
          <w:color w:val="000000" w:themeColor="text1"/>
        </w:rPr>
        <w:t xml:space="preserve">. Once the responses of macroinvertebrate </w:t>
      </w:r>
      <w:r w:rsidR="005A0C86" w:rsidRPr="000930FA">
        <w:rPr>
          <w:rFonts w:cs="Times New Roman"/>
          <w:color w:val="000000" w:themeColor="text1"/>
        </w:rPr>
        <w:t xml:space="preserve">assemblages </w:t>
      </w:r>
      <w:r w:rsidRPr="000930FA">
        <w:rPr>
          <w:rFonts w:cs="Times New Roman"/>
          <w:color w:val="000000" w:themeColor="text1"/>
        </w:rPr>
        <w:t xml:space="preserve">to landscape changes </w:t>
      </w:r>
      <w:r w:rsidR="005A0C86" w:rsidRPr="000930FA">
        <w:rPr>
          <w:rFonts w:cs="Times New Roman"/>
          <w:color w:val="000000" w:themeColor="text1"/>
        </w:rPr>
        <w:t xml:space="preserve">that occur across </w:t>
      </w:r>
      <w:r w:rsidRPr="000930FA">
        <w:rPr>
          <w:rFonts w:cs="Times New Roman"/>
          <w:color w:val="000000" w:themeColor="text1"/>
        </w:rPr>
        <w:t xml:space="preserve">large spatial scales are </w:t>
      </w:r>
      <w:r w:rsidR="005A0C86" w:rsidRPr="000930FA">
        <w:rPr>
          <w:rFonts w:cs="Times New Roman"/>
          <w:color w:val="000000" w:themeColor="text1"/>
        </w:rPr>
        <w:t>modeled</w:t>
      </w:r>
      <w:r w:rsidRPr="000930FA">
        <w:rPr>
          <w:rFonts w:cs="Times New Roman"/>
          <w:color w:val="000000" w:themeColor="text1"/>
        </w:rPr>
        <w:t xml:space="preserve">, </w:t>
      </w:r>
      <w:r w:rsidR="005A0C86" w:rsidRPr="000930FA">
        <w:rPr>
          <w:rFonts w:cs="Times New Roman"/>
          <w:color w:val="000000" w:themeColor="text1"/>
        </w:rPr>
        <w:t xml:space="preserve">predictions </w:t>
      </w:r>
      <w:r w:rsidRPr="000930FA">
        <w:rPr>
          <w:rFonts w:cs="Times New Roman"/>
          <w:color w:val="000000" w:themeColor="text1"/>
        </w:rPr>
        <w:t xml:space="preserve">can be compared to </w:t>
      </w:r>
      <w:r w:rsidR="005A0C86" w:rsidRPr="000930FA">
        <w:rPr>
          <w:rFonts w:cs="Times New Roman"/>
          <w:color w:val="000000" w:themeColor="text1"/>
        </w:rPr>
        <w:t>observed conditions</w:t>
      </w:r>
      <w:r w:rsidRPr="000930FA">
        <w:rPr>
          <w:rFonts w:cs="Times New Roman"/>
          <w:color w:val="000000" w:themeColor="text1"/>
        </w:rPr>
        <w:t xml:space="preserve"> and sites can be prioritized by local managers based on </w:t>
      </w:r>
      <w:r w:rsidR="005A0C86" w:rsidRPr="000930FA">
        <w:rPr>
          <w:rFonts w:cs="Times New Roman"/>
          <w:color w:val="000000" w:themeColor="text1"/>
        </w:rPr>
        <w:t xml:space="preserve">the degree of </w:t>
      </w:r>
      <w:r w:rsidRPr="000930FA">
        <w:rPr>
          <w:rFonts w:cs="Times New Roman"/>
          <w:color w:val="000000" w:themeColor="text1"/>
        </w:rPr>
        <w:t xml:space="preserve">deviation </w:t>
      </w:r>
      <w:r w:rsidR="005A0C86" w:rsidRPr="000930FA">
        <w:rPr>
          <w:rFonts w:cs="Times New Roman"/>
          <w:color w:val="000000" w:themeColor="text1"/>
        </w:rPr>
        <w:t xml:space="preserve">of observed </w:t>
      </w:r>
      <w:r w:rsidRPr="000930FA">
        <w:rPr>
          <w:rFonts w:cs="Times New Roman"/>
          <w:color w:val="000000" w:themeColor="text1"/>
        </w:rPr>
        <w:t>from the expect</w:t>
      </w:r>
      <w:r w:rsidR="005A0C86" w:rsidRPr="000930FA">
        <w:rPr>
          <w:rFonts w:cs="Times New Roman"/>
          <w:color w:val="000000" w:themeColor="text1"/>
        </w:rPr>
        <w:t>ed conditions</w:t>
      </w:r>
      <w:r w:rsidRPr="000930FA">
        <w:rPr>
          <w:rFonts w:cs="Times New Roman"/>
          <w:color w:val="000000" w:themeColor="text1"/>
        </w:rPr>
        <w:t>.</w:t>
      </w:r>
    </w:p>
    <w:p w14:paraId="49804DD8" w14:textId="2057B567" w:rsidR="00341021" w:rsidRPr="000930FA" w:rsidRDefault="005631EB" w:rsidP="00522610">
      <w:pPr>
        <w:pStyle w:val="BodyText"/>
        <w:widowControl w:val="0"/>
        <w:snapToGrid w:val="0"/>
        <w:spacing w:after="0" w:line="480" w:lineRule="auto"/>
        <w:ind w:firstLine="720"/>
        <w:rPr>
          <w:rFonts w:cs="Times New Roman"/>
          <w:color w:val="000000" w:themeColor="text1"/>
        </w:rPr>
      </w:pPr>
      <w:r w:rsidRPr="000930FA">
        <w:rPr>
          <w:rFonts w:cs="Times New Roman"/>
          <w:color w:val="000000" w:themeColor="text1"/>
        </w:rPr>
        <w:t xml:space="preserve">The goal of this study was to present the development and application of a model to predict </w:t>
      </w:r>
      <w:r w:rsidR="005A0C86" w:rsidRPr="000930FA">
        <w:rPr>
          <w:rFonts w:cs="Times New Roman"/>
          <w:color w:val="000000" w:themeColor="text1"/>
        </w:rPr>
        <w:t xml:space="preserve">the </w:t>
      </w:r>
      <w:r w:rsidRPr="000930FA">
        <w:rPr>
          <w:rFonts w:cs="Times New Roman"/>
          <w:color w:val="000000" w:themeColor="text1"/>
        </w:rPr>
        <w:t>lower and upper bioassessment score</w:t>
      </w:r>
      <w:r w:rsidR="005A0C86" w:rsidRPr="000930FA">
        <w:rPr>
          <w:rFonts w:cs="Times New Roman"/>
          <w:color w:val="000000" w:themeColor="text1"/>
        </w:rPr>
        <w:t>s</w:t>
      </w:r>
      <w:r w:rsidRPr="000930FA">
        <w:rPr>
          <w:rFonts w:cs="Times New Roman"/>
          <w:color w:val="000000" w:themeColor="text1"/>
        </w:rPr>
        <w:t xml:space="preserve"> that would be expected at a stream reach </w:t>
      </w:r>
      <w:r w:rsidR="005A0C86" w:rsidRPr="000930FA">
        <w:rPr>
          <w:rFonts w:cs="Times New Roman"/>
          <w:color w:val="000000" w:themeColor="text1"/>
        </w:rPr>
        <w:t>given its surrounding</w:t>
      </w:r>
      <w:r w:rsidRPr="000930FA">
        <w:rPr>
          <w:rFonts w:cs="Times New Roman"/>
          <w:color w:val="000000" w:themeColor="text1"/>
        </w:rPr>
        <w:t xml:space="preserve"> land use. Our specific objectives were to 1) develop and validate </w:t>
      </w:r>
      <w:r w:rsidR="00000FBC" w:rsidRPr="000930FA">
        <w:rPr>
          <w:rFonts w:cs="Times New Roman"/>
          <w:color w:val="000000" w:themeColor="text1"/>
        </w:rPr>
        <w:t xml:space="preserve">a </w:t>
      </w:r>
      <w:r w:rsidRPr="000930FA">
        <w:rPr>
          <w:rFonts w:cs="Times New Roman"/>
          <w:color w:val="000000" w:themeColor="text1"/>
        </w:rPr>
        <w:t>model</w:t>
      </w:r>
      <w:r w:rsidR="00000FBC" w:rsidRPr="000930FA">
        <w:rPr>
          <w:rFonts w:cs="Times New Roman"/>
          <w:color w:val="000000" w:themeColor="text1"/>
        </w:rPr>
        <w:t xml:space="preserve"> </w:t>
      </w:r>
      <w:r w:rsidR="00000FBC" w:rsidRPr="000930FA">
        <w:rPr>
          <w:rFonts w:cs="Times New Roman"/>
          <w:color w:val="000000" w:themeColor="text1"/>
        </w:rPr>
        <w:lastRenderedPageBreak/>
        <w:t>applicable to most sites occurring within a large and environmentally diverse landscape</w:t>
      </w:r>
      <w:r w:rsidRPr="000930FA">
        <w:rPr>
          <w:rFonts w:cs="Times New Roman"/>
          <w:color w:val="000000" w:themeColor="text1"/>
        </w:rPr>
        <w:t xml:space="preserve">, 2) </w:t>
      </w:r>
      <w:r w:rsidR="00000FBC" w:rsidRPr="000930FA">
        <w:rPr>
          <w:rFonts w:cs="Times New Roman"/>
          <w:color w:val="000000" w:themeColor="text1"/>
        </w:rPr>
        <w:t xml:space="preserve">use </w:t>
      </w:r>
      <w:r w:rsidRPr="000930FA">
        <w:rPr>
          <w:rFonts w:cs="Times New Roman"/>
          <w:color w:val="000000" w:themeColor="text1"/>
        </w:rPr>
        <w:t xml:space="preserve">the model </w:t>
      </w:r>
      <w:r w:rsidR="00C94170" w:rsidRPr="000930FA">
        <w:rPr>
          <w:rFonts w:cs="Times New Roman"/>
          <w:color w:val="000000" w:themeColor="text1"/>
        </w:rPr>
        <w:t>to</w:t>
      </w:r>
      <w:r w:rsidRPr="000930FA">
        <w:rPr>
          <w:rFonts w:cs="Times New Roman"/>
          <w:color w:val="000000" w:themeColor="text1"/>
        </w:rPr>
        <w:t xml:space="preserve"> categorize all stream segments in California into constraint classes, and 3) provide a case study within a single watershed to demonstrate how model predictions and classifications can be used to prioritize management actions at a local scale. The model was developed and applied to all streams and rivers in California, specifically focusing on the potential of urban and agricultural land use to constrain biological condition. The case study demonstrated how the statewide model could be used to classify and prioritize </w:t>
      </w:r>
      <w:r w:rsidR="00000FBC" w:rsidRPr="000930FA">
        <w:rPr>
          <w:rFonts w:cs="Times New Roman"/>
          <w:color w:val="000000" w:themeColor="text1"/>
        </w:rPr>
        <w:t xml:space="preserve">management actions </w:t>
      </w:r>
      <w:r w:rsidRPr="000930FA">
        <w:rPr>
          <w:rFonts w:cs="Times New Roman"/>
          <w:color w:val="000000" w:themeColor="text1"/>
        </w:rPr>
        <w:t xml:space="preserve">at the regional scale </w:t>
      </w:r>
      <w:r w:rsidR="00000FBC" w:rsidRPr="000930FA">
        <w:rPr>
          <w:rFonts w:cs="Times New Roman"/>
          <w:color w:val="000000" w:themeColor="text1"/>
        </w:rPr>
        <w:t xml:space="preserve">in conjunction with </w:t>
      </w:r>
      <w:r w:rsidRPr="000930FA">
        <w:rPr>
          <w:rFonts w:cs="Times New Roman"/>
          <w:color w:val="000000" w:themeColor="text1"/>
        </w:rPr>
        <w:t xml:space="preserve">guidance from a local stakeholder group from a </w:t>
      </w:r>
      <w:r w:rsidR="00D41BBF" w:rsidRPr="000930FA">
        <w:rPr>
          <w:rFonts w:cs="Times New Roman"/>
          <w:color w:val="000000" w:themeColor="text1"/>
        </w:rPr>
        <w:t>heavily</w:t>
      </w:r>
      <w:r w:rsidR="00D41BBF">
        <w:rPr>
          <w:rFonts w:cs="Times New Roman"/>
          <w:color w:val="000000" w:themeColor="text1"/>
        </w:rPr>
        <w:t>-</w:t>
      </w:r>
      <w:r w:rsidRPr="000930FA">
        <w:rPr>
          <w:rFonts w:cs="Times New Roman"/>
          <w:color w:val="000000" w:themeColor="text1"/>
        </w:rPr>
        <w:t>urbanized watershed. An interactive software application, the Stream Classification and Priority Explorer (SCAPE), was developed for our case study to help stakeholders choose regional management priorities from the statewide landscape model.</w:t>
      </w:r>
    </w:p>
    <w:p w14:paraId="7488AE87" w14:textId="77777777" w:rsidR="00000FBC" w:rsidRPr="000930FA" w:rsidRDefault="00000FBC" w:rsidP="000930FA">
      <w:pPr>
        <w:pStyle w:val="BodyText"/>
        <w:widowControl w:val="0"/>
        <w:snapToGrid w:val="0"/>
        <w:spacing w:before="0" w:after="0" w:line="480" w:lineRule="auto"/>
        <w:ind w:firstLine="720"/>
        <w:rPr>
          <w:rFonts w:cs="Times New Roman"/>
          <w:color w:val="000000" w:themeColor="text1"/>
        </w:rPr>
      </w:pPr>
    </w:p>
    <w:p w14:paraId="5A373C19" w14:textId="73B46071" w:rsidR="00341021" w:rsidRPr="000930FA" w:rsidRDefault="00454162"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t>METHODS</w:t>
      </w:r>
    </w:p>
    <w:p w14:paraId="140962C0"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3" w:name="study-area-and-data-sources"/>
      <w:r w:rsidRPr="000930FA">
        <w:rPr>
          <w:rFonts w:cs="Times New Roman"/>
          <w:sz w:val="24"/>
          <w:szCs w:val="24"/>
        </w:rPr>
        <w:t>Study area and data sources</w:t>
      </w:r>
      <w:bookmarkEnd w:id="3"/>
    </w:p>
    <w:p w14:paraId="471E2728" w14:textId="59773950"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California covers 424,000 km</w:t>
      </w:r>
      <m:oMath>
        <m:sSup>
          <m:sSupPr>
            <m:ctrlPr>
              <w:rPr>
                <w:rFonts w:ascii="Cambria Math" w:hAnsi="Cambria Math" w:cs="Times New Roman"/>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2</m:t>
            </m:r>
          </m:sup>
        </m:sSup>
      </m:oMath>
      <w:r w:rsidRPr="000930FA">
        <w:rPr>
          <w:rFonts w:cs="Times New Roman"/>
          <w:color w:val="000000" w:themeColor="text1"/>
        </w:rPr>
        <w:t xml:space="preserve"> of land </w:t>
      </w:r>
      <w:r w:rsidR="00000FBC" w:rsidRPr="000930FA">
        <w:rPr>
          <w:rFonts w:cs="Times New Roman"/>
          <w:color w:val="000000" w:themeColor="text1"/>
        </w:rPr>
        <w:t xml:space="preserve">and is extremely </w:t>
      </w:r>
      <w:r w:rsidRPr="000930FA">
        <w:rPr>
          <w:rFonts w:cs="Times New Roman"/>
          <w:color w:val="000000" w:themeColor="text1"/>
        </w:rPr>
        <w:t>divers</w:t>
      </w:r>
      <w:r w:rsidR="00C94170" w:rsidRPr="000930FA">
        <w:rPr>
          <w:rFonts w:cs="Times New Roman"/>
          <w:color w:val="000000" w:themeColor="text1"/>
        </w:rPr>
        <w:t>e</w:t>
      </w:r>
      <w:r w:rsidRPr="000930FA">
        <w:rPr>
          <w:rFonts w:cs="Times New Roman"/>
          <w:color w:val="000000" w:themeColor="text1"/>
        </w:rPr>
        <w:t xml:space="preserve"> in </w:t>
      </w:r>
      <w:r w:rsidR="00000FBC" w:rsidRPr="000930FA">
        <w:rPr>
          <w:rFonts w:cs="Times New Roman"/>
          <w:color w:val="000000" w:themeColor="text1"/>
        </w:rPr>
        <w:t xml:space="preserve">terms of </w:t>
      </w:r>
      <w:r w:rsidRPr="000930FA">
        <w:rPr>
          <w:rFonts w:cs="Times New Roman"/>
          <w:color w:val="000000" w:themeColor="text1"/>
        </w:rPr>
        <w:t>elevation, geology, and climate (Fig</w:t>
      </w:r>
      <w:r w:rsidR="001A3DB9" w:rsidRPr="000930FA">
        <w:rPr>
          <w:rFonts w:cs="Times New Roman"/>
          <w:color w:val="000000" w:themeColor="text1"/>
        </w:rPr>
        <w:t>.</w:t>
      </w:r>
      <w:r w:rsidRPr="000930FA">
        <w:rPr>
          <w:rFonts w:cs="Times New Roman"/>
          <w:color w:val="000000" w:themeColor="text1"/>
        </w:rPr>
        <w:t xml:space="preserve"> 1</w:t>
      </w:r>
      <w:r w:rsidR="001A3DB9" w:rsidRPr="000930FA">
        <w:rPr>
          <w:rFonts w:cs="Times New Roman"/>
          <w:color w:val="000000" w:themeColor="text1"/>
        </w:rPr>
        <w:t>A</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Ode et al. </w:t>
      </w:r>
      <w:hyperlink w:anchor="ref-Ode16">
        <w:r w:rsidRPr="000930FA">
          <w:rPr>
            <w:rStyle w:val="Hyperlink"/>
            <w:rFonts w:cs="Times New Roman"/>
            <w:color w:val="000000" w:themeColor="text1"/>
          </w:rPr>
          <w:t>2016</w:t>
        </w:r>
      </w:hyperlink>
      <w:r w:rsidRPr="000930FA">
        <w:rPr>
          <w:rFonts w:cs="Times New Roman"/>
          <w:color w:val="000000" w:themeColor="text1"/>
        </w:rPr>
        <w:t xml:space="preserve">). Temperate rainforests occur in the north (North Coast region), deserts and plateaus in the northeast and southeast (Deserts and Modoc Plateau region), and Mediterranean climates in coastal regions (Chaparral and South Coast regions). The Central Valley region is largely agricultural and </w:t>
      </w:r>
      <w:r w:rsidR="00000FBC" w:rsidRPr="000930FA">
        <w:rPr>
          <w:rFonts w:cs="Times New Roman"/>
          <w:color w:val="000000" w:themeColor="text1"/>
        </w:rPr>
        <w:t xml:space="preserve">receives water from multiple rivers that </w:t>
      </w:r>
      <w:r w:rsidRPr="000930FA">
        <w:rPr>
          <w:rFonts w:cs="Times New Roman"/>
          <w:color w:val="000000" w:themeColor="text1"/>
        </w:rPr>
        <w:t xml:space="preserve">drain a large mountainous area in the east-central region of the state (Sierra Nevada region). Urban development is concentrated in coastal areas in the central (San Francisco Bay Area, </w:t>
      </w:r>
      <w:r w:rsidR="00522610" w:rsidRPr="000930FA">
        <w:rPr>
          <w:rFonts w:cs="Times New Roman"/>
          <w:color w:val="000000" w:themeColor="text1"/>
        </w:rPr>
        <w:t>Chaparral</w:t>
      </w:r>
      <w:r w:rsidRPr="000930FA">
        <w:rPr>
          <w:rFonts w:cs="Times New Roman"/>
          <w:color w:val="000000" w:themeColor="text1"/>
        </w:rPr>
        <w:t xml:space="preserve"> region) and southern (Los Angeles, San Diego metropolitan area, South Coast) regions of the state. </w:t>
      </w:r>
      <w:bookmarkStart w:id="4" w:name="_Hlk16409904"/>
      <w:r w:rsidR="00C94170" w:rsidRPr="000930FA">
        <w:rPr>
          <w:rFonts w:cs="Times New Roman"/>
          <w:color w:val="000000" w:themeColor="text1"/>
        </w:rPr>
        <w:t>D</w:t>
      </w:r>
      <w:r w:rsidRPr="000930FA">
        <w:rPr>
          <w:rFonts w:cs="Times New Roman"/>
          <w:color w:val="000000" w:themeColor="text1"/>
        </w:rPr>
        <w:t>eveloped lands</w:t>
      </w:r>
      <w:r w:rsidR="00FA68FD" w:rsidRPr="000930FA">
        <w:rPr>
          <w:rFonts w:cs="Times New Roman"/>
          <w:color w:val="000000" w:themeColor="text1"/>
        </w:rPr>
        <w:t xml:space="preserve"> </w:t>
      </w:r>
      <w:r w:rsidR="00C94170" w:rsidRPr="000930FA">
        <w:rPr>
          <w:rFonts w:cs="Times New Roman"/>
          <w:color w:val="000000" w:themeColor="text1"/>
        </w:rPr>
        <w:t xml:space="preserve">(i.e., </w:t>
      </w:r>
      <w:r w:rsidR="00FA68FD" w:rsidRPr="000930FA">
        <w:rPr>
          <w:rFonts w:cs="Times New Roman"/>
          <w:color w:val="000000" w:themeColor="text1"/>
        </w:rPr>
        <w:t>low- to high-density urban areas)</w:t>
      </w:r>
      <w:r w:rsidR="00C94170" w:rsidRPr="000930FA">
        <w:rPr>
          <w:rFonts w:cs="Times New Roman"/>
          <w:color w:val="000000" w:themeColor="text1"/>
        </w:rPr>
        <w:t xml:space="preserve"> have</w:t>
      </w:r>
      <w:r w:rsidRPr="000930FA">
        <w:rPr>
          <w:rFonts w:cs="Times New Roman"/>
          <w:color w:val="000000" w:themeColor="text1"/>
        </w:rPr>
        <w:t xml:space="preserve"> increased in California by </w:t>
      </w:r>
      <w:r w:rsidRPr="000930FA">
        <w:rPr>
          <w:rFonts w:cs="Times New Roman"/>
          <w:color w:val="000000" w:themeColor="text1"/>
        </w:rPr>
        <w:lastRenderedPageBreak/>
        <w:t xml:space="preserve">38% from 1973 to 2000 (Sleeter et al. </w:t>
      </w:r>
      <w:hyperlink w:anchor="ref-Sleeter11">
        <w:r w:rsidRPr="000930FA">
          <w:rPr>
            <w:rStyle w:val="Hyperlink"/>
            <w:rFonts w:cs="Times New Roman"/>
            <w:color w:val="000000" w:themeColor="text1"/>
          </w:rPr>
          <w:t>2011</w:t>
        </w:r>
      </w:hyperlink>
      <w:r w:rsidRPr="000930FA">
        <w:rPr>
          <w:rFonts w:cs="Times New Roman"/>
          <w:color w:val="000000" w:themeColor="text1"/>
        </w:rPr>
        <w:t xml:space="preserve">). </w:t>
      </w:r>
      <w:bookmarkEnd w:id="4"/>
      <w:r w:rsidRPr="000930FA">
        <w:rPr>
          <w:rFonts w:cs="Times New Roman"/>
          <w:color w:val="000000" w:themeColor="text1"/>
        </w:rPr>
        <w:t xml:space="preserve">Silviculture and logging activities have also occurred in forested regions (SN, NC). For analysis, the state was evaluated as a whole and by the major regions described above (Ode et al. </w:t>
      </w:r>
      <w:hyperlink w:anchor="ref-Ode11">
        <w:r w:rsidRPr="000930FA">
          <w:rPr>
            <w:rStyle w:val="Hyperlink"/>
            <w:rFonts w:cs="Times New Roman"/>
            <w:color w:val="000000" w:themeColor="text1"/>
          </w:rPr>
          <w:t>2011</w:t>
        </w:r>
      </w:hyperlink>
      <w:r w:rsidRPr="000930FA">
        <w:rPr>
          <w:rFonts w:cs="Times New Roman"/>
          <w:color w:val="000000" w:themeColor="text1"/>
        </w:rPr>
        <w:t>).</w:t>
      </w:r>
    </w:p>
    <w:p w14:paraId="6AD10757" w14:textId="428E28D3"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 </w:t>
      </w:r>
      <w:r w:rsidR="00AC34BC" w:rsidRPr="000930FA">
        <w:rPr>
          <w:rFonts w:cs="Times New Roman"/>
          <w:color w:val="000000" w:themeColor="text1"/>
        </w:rPr>
        <w:t xml:space="preserve">predictive </w:t>
      </w:r>
      <w:r w:rsidRPr="000930FA">
        <w:rPr>
          <w:rFonts w:cs="Times New Roman"/>
          <w:color w:val="000000" w:themeColor="text1"/>
        </w:rPr>
        <w:t xml:space="preserve">model was developed </w:t>
      </w:r>
      <w:r w:rsidR="00AC34BC" w:rsidRPr="000930FA">
        <w:rPr>
          <w:rFonts w:cs="Times New Roman"/>
          <w:color w:val="000000" w:themeColor="text1"/>
        </w:rPr>
        <w:t xml:space="preserve">with </w:t>
      </w:r>
      <w:r w:rsidR="00D41BBF" w:rsidRPr="000930FA">
        <w:rPr>
          <w:rFonts w:cs="Times New Roman"/>
          <w:color w:val="000000" w:themeColor="text1"/>
        </w:rPr>
        <w:t>land</w:t>
      </w:r>
      <w:r w:rsidR="00D41BBF">
        <w:rPr>
          <w:rFonts w:cs="Times New Roman"/>
          <w:color w:val="000000" w:themeColor="text1"/>
        </w:rPr>
        <w:t>-</w:t>
      </w:r>
      <w:r w:rsidRPr="000930FA">
        <w:rPr>
          <w:rFonts w:cs="Times New Roman"/>
          <w:color w:val="000000" w:themeColor="text1"/>
        </w:rPr>
        <w:t>use data, national stream hydrography layers, and biological assessment</w:t>
      </w:r>
      <w:r w:rsidR="00AC34BC" w:rsidRPr="000930FA">
        <w:rPr>
          <w:rFonts w:cs="Times New Roman"/>
          <w:color w:val="000000" w:themeColor="text1"/>
        </w:rPr>
        <w:t xml:space="preserve"> data</w:t>
      </w:r>
      <w:r w:rsidRPr="000930FA">
        <w:rPr>
          <w:rFonts w:cs="Times New Roman"/>
          <w:color w:val="000000" w:themeColor="text1"/>
        </w:rPr>
        <w:t xml:space="preserve">. </w:t>
      </w:r>
      <w:bookmarkStart w:id="5" w:name="_Hlk16411381"/>
      <w:r w:rsidR="003A0B80" w:rsidRPr="000930FA">
        <w:rPr>
          <w:rFonts w:cs="Times New Roman"/>
          <w:color w:val="000000" w:themeColor="text1"/>
        </w:rPr>
        <w:t xml:space="preserve">Our predictive model followed the DPSIR framework where the general assumption </w:t>
      </w:r>
      <w:r w:rsidR="006E07BA" w:rsidRPr="000930FA">
        <w:rPr>
          <w:rFonts w:cs="Times New Roman"/>
          <w:color w:val="000000" w:themeColor="text1"/>
        </w:rPr>
        <w:t>wa</w:t>
      </w:r>
      <w:r w:rsidR="003A0B80" w:rsidRPr="000930FA">
        <w:rPr>
          <w:rFonts w:cs="Times New Roman"/>
          <w:color w:val="000000" w:themeColor="text1"/>
        </w:rPr>
        <w:t xml:space="preserve">s human-caused alterations to the landscape influence water quality, which in turn </w:t>
      </w:r>
      <w:r w:rsidR="006E07BA" w:rsidRPr="000930FA">
        <w:rPr>
          <w:rFonts w:cs="Times New Roman"/>
          <w:color w:val="000000" w:themeColor="text1"/>
        </w:rPr>
        <w:t>influences biotic integrity</w:t>
      </w:r>
      <w:r w:rsidR="003A0B80" w:rsidRPr="000930FA">
        <w:rPr>
          <w:rFonts w:cs="Times New Roman"/>
          <w:color w:val="000000" w:themeColor="text1"/>
        </w:rPr>
        <w:t xml:space="preserve"> </w:t>
      </w:r>
      <w:r w:rsidRPr="000930FA">
        <w:rPr>
          <w:rFonts w:cs="Times New Roman"/>
          <w:color w:val="000000" w:themeColor="text1"/>
        </w:rPr>
        <w:t>(Fig</w:t>
      </w:r>
      <w:r w:rsidR="001A3DB9" w:rsidRPr="000930FA">
        <w:rPr>
          <w:rFonts w:cs="Times New Roman"/>
          <w:color w:val="000000" w:themeColor="text1"/>
        </w:rPr>
        <w:t>.</w:t>
      </w:r>
      <w:r w:rsidRPr="000930FA">
        <w:rPr>
          <w:rFonts w:cs="Times New Roman"/>
          <w:color w:val="000000" w:themeColor="text1"/>
        </w:rPr>
        <w:t xml:space="preserve"> 2</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Smeets and Weterings </w:t>
      </w:r>
      <w:hyperlink w:anchor="ref-Smeets99">
        <w:r w:rsidRPr="000930FA">
          <w:rPr>
            <w:rStyle w:val="Hyperlink"/>
            <w:rFonts w:cs="Times New Roman"/>
            <w:color w:val="000000" w:themeColor="text1"/>
          </w:rPr>
          <w:t>1999</w:t>
        </w:r>
      </w:hyperlink>
      <w:r w:rsidRPr="000930FA">
        <w:rPr>
          <w:rFonts w:cs="Times New Roman"/>
          <w:color w:val="000000" w:themeColor="text1"/>
        </w:rPr>
        <w:t>).</w:t>
      </w:r>
      <w:r w:rsidR="000930FA">
        <w:rPr>
          <w:rFonts w:cs="Times New Roman"/>
          <w:color w:val="000000" w:themeColor="text1"/>
        </w:rPr>
        <w:t xml:space="preserve"> </w:t>
      </w:r>
      <w:bookmarkEnd w:id="5"/>
      <w:r w:rsidR="00AC34BC" w:rsidRPr="000930FA">
        <w:rPr>
          <w:rFonts w:cs="Times New Roman"/>
          <w:color w:val="000000" w:themeColor="text1"/>
        </w:rPr>
        <w:t>T</w:t>
      </w:r>
      <w:r w:rsidRPr="000930FA">
        <w:rPr>
          <w:rFonts w:cs="Times New Roman"/>
          <w:color w:val="000000" w:themeColor="text1"/>
        </w:rPr>
        <w:t>he National Hydrography Dataset Plus (NHD</w:t>
      </w:r>
      <w:r w:rsidR="006B070D" w:rsidRPr="000930FA">
        <w:rPr>
          <w:rFonts w:cs="Times New Roman"/>
          <w:color w:val="000000" w:themeColor="text1"/>
        </w:rPr>
        <w:t>P</w:t>
      </w:r>
      <w:r w:rsidRPr="000930FA">
        <w:rPr>
          <w:rFonts w:cs="Times New Roman"/>
          <w:color w:val="000000" w:themeColor="text1"/>
        </w:rPr>
        <w:t>lus</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McKay et al. </w:t>
      </w:r>
      <w:hyperlink w:anchor="ref-McKay12">
        <w:r w:rsidRPr="000930FA">
          <w:rPr>
            <w:rStyle w:val="Hyperlink"/>
            <w:rFonts w:cs="Times New Roman"/>
            <w:color w:val="000000" w:themeColor="text1"/>
          </w:rPr>
          <w:t>2012</w:t>
        </w:r>
      </w:hyperlink>
      <w:r w:rsidRPr="000930FA">
        <w:rPr>
          <w:rFonts w:cs="Times New Roman"/>
          <w:color w:val="000000" w:themeColor="text1"/>
        </w:rPr>
        <w:t xml:space="preserve">) </w:t>
      </w:r>
      <w:r w:rsidR="00AC34BC" w:rsidRPr="000930FA">
        <w:rPr>
          <w:rFonts w:cs="Times New Roman"/>
          <w:color w:val="000000" w:themeColor="text1"/>
        </w:rPr>
        <w:t xml:space="preserve">was </w:t>
      </w:r>
      <w:r w:rsidRPr="000930FA">
        <w:rPr>
          <w:rFonts w:cs="Times New Roman"/>
          <w:color w:val="000000" w:themeColor="text1"/>
        </w:rPr>
        <w:t>used to identify stream segments in California for modeling biological integrity. The NHD</w:t>
      </w:r>
      <w:r w:rsidR="006B070D" w:rsidRPr="000930FA">
        <w:rPr>
          <w:rFonts w:cs="Times New Roman"/>
          <w:color w:val="000000" w:themeColor="text1"/>
        </w:rPr>
        <w:t>P</w:t>
      </w:r>
      <w:r w:rsidRPr="000930FA">
        <w:rPr>
          <w:rFonts w:cs="Times New Roman"/>
          <w:color w:val="000000" w:themeColor="text1"/>
        </w:rPr>
        <w:t>lus is a surface water framework that maps drainage networks and associated features (e.g., streams, lakes, canals, etc.) in the United States. Stream segments designated in the NHD</w:t>
      </w:r>
      <w:r w:rsidR="006B070D" w:rsidRPr="000930FA">
        <w:rPr>
          <w:rFonts w:cs="Times New Roman"/>
          <w:color w:val="000000" w:themeColor="text1"/>
        </w:rPr>
        <w:t>P</w:t>
      </w:r>
      <w:r w:rsidRPr="000930FA">
        <w:rPr>
          <w:rFonts w:cs="Times New Roman"/>
          <w:color w:val="000000" w:themeColor="text1"/>
        </w:rPr>
        <w:t>lus were used as discrete spatial unit</w:t>
      </w:r>
      <w:r w:rsidR="00AC34BC" w:rsidRPr="000930FA">
        <w:rPr>
          <w:rFonts w:cs="Times New Roman"/>
          <w:color w:val="000000" w:themeColor="text1"/>
        </w:rPr>
        <w:t>s</w:t>
      </w:r>
      <w:r w:rsidRPr="000930FA">
        <w:rPr>
          <w:rFonts w:cs="Times New Roman"/>
          <w:color w:val="000000" w:themeColor="text1"/>
        </w:rPr>
        <w:t xml:space="preserve"> for modeling biological integrity. Here and throughout, segment is defined based on NHD</w:t>
      </w:r>
      <w:r w:rsidR="006B070D" w:rsidRPr="000930FA">
        <w:rPr>
          <w:rFonts w:cs="Times New Roman"/>
          <w:color w:val="000000" w:themeColor="text1"/>
        </w:rPr>
        <w:t>P</w:t>
      </w:r>
      <w:r w:rsidRPr="000930FA">
        <w:rPr>
          <w:rFonts w:cs="Times New Roman"/>
          <w:color w:val="000000" w:themeColor="text1"/>
        </w:rPr>
        <w:t xml:space="preserve">lus flowlines. Hydrography data were combined with landscape metrics available from the StreamCat </w:t>
      </w:r>
      <w:r w:rsidR="00D41BBF">
        <w:rPr>
          <w:rFonts w:cs="Times New Roman"/>
          <w:color w:val="000000" w:themeColor="text1"/>
        </w:rPr>
        <w:t>d</w:t>
      </w:r>
      <w:r w:rsidR="00D41BBF" w:rsidRPr="000930FA">
        <w:rPr>
          <w:rFonts w:cs="Times New Roman"/>
          <w:color w:val="000000" w:themeColor="text1"/>
        </w:rPr>
        <w:t xml:space="preserve">ataset </w:t>
      </w:r>
      <w:r w:rsidRPr="000930FA">
        <w:rPr>
          <w:rFonts w:cs="Times New Roman"/>
          <w:color w:val="000000" w:themeColor="text1"/>
        </w:rPr>
        <w:t xml:space="preserve">(Hill et al. </w:t>
      </w:r>
      <w:hyperlink w:anchor="ref-Hill16">
        <w:r w:rsidRPr="000930FA">
          <w:rPr>
            <w:rStyle w:val="Hyperlink"/>
            <w:rFonts w:cs="Times New Roman"/>
            <w:color w:val="000000" w:themeColor="text1"/>
          </w:rPr>
          <w:t>2016</w:t>
        </w:r>
      </w:hyperlink>
      <w:r w:rsidRPr="000930FA">
        <w:rPr>
          <w:rFonts w:cs="Times New Roman"/>
          <w:color w:val="000000" w:themeColor="text1"/>
        </w:rPr>
        <w:t>)</w:t>
      </w:r>
      <w:r w:rsidR="00AC34BC" w:rsidRPr="000930FA">
        <w:rPr>
          <w:rFonts w:cs="Times New Roman"/>
          <w:color w:val="000000" w:themeColor="text1"/>
        </w:rPr>
        <w:t>, which</w:t>
      </w:r>
      <w:r w:rsidRPr="000930FA">
        <w:rPr>
          <w:rFonts w:cs="Times New Roman"/>
          <w:color w:val="000000" w:themeColor="text1"/>
        </w:rPr>
        <w:t xml:space="preserve"> provided estimates of land use </w:t>
      </w:r>
      <w:r w:rsidR="00AC34BC" w:rsidRPr="000930FA">
        <w:rPr>
          <w:rFonts w:cs="Times New Roman"/>
          <w:color w:val="000000" w:themeColor="text1"/>
        </w:rPr>
        <w:t xml:space="preserve">within </w:t>
      </w:r>
      <w:r w:rsidRPr="000930FA">
        <w:rPr>
          <w:rFonts w:cs="Times New Roman"/>
          <w:color w:val="000000" w:themeColor="text1"/>
        </w:rPr>
        <w:t xml:space="preserve">the riparian zone (i.e., a 100-m buffer on each side of the stream segment), the </w:t>
      </w:r>
      <w:r w:rsidR="00441FDA" w:rsidRPr="000930FA">
        <w:rPr>
          <w:rFonts w:cs="Times New Roman"/>
          <w:color w:val="000000" w:themeColor="text1"/>
        </w:rPr>
        <w:t xml:space="preserve">local </w:t>
      </w:r>
      <w:r w:rsidRPr="000930FA">
        <w:rPr>
          <w:rFonts w:cs="Times New Roman"/>
          <w:color w:val="000000" w:themeColor="text1"/>
        </w:rPr>
        <w:t>catchment (i.e., nearby landscape flowing directly into the immediate stream segment, excluding upstream segments), and the entire upstream watershed for each NHD</w:t>
      </w:r>
      <w:r w:rsidR="006B070D" w:rsidRPr="000930FA">
        <w:rPr>
          <w:rFonts w:cs="Times New Roman"/>
          <w:color w:val="000000" w:themeColor="text1"/>
        </w:rPr>
        <w:t>P</w:t>
      </w:r>
      <w:r w:rsidRPr="000930FA">
        <w:rPr>
          <w:rFonts w:cs="Times New Roman"/>
          <w:color w:val="000000" w:themeColor="text1"/>
        </w:rPr>
        <w:t xml:space="preserve">lus segment. Many of the metrics in StreamCat were derived from the 2006 National Land Cover Database (Fry et al. </w:t>
      </w:r>
      <w:hyperlink w:anchor="ref-Fry11">
        <w:r w:rsidRPr="000930FA">
          <w:rPr>
            <w:rStyle w:val="Hyperlink"/>
            <w:rFonts w:cs="Times New Roman"/>
            <w:color w:val="000000" w:themeColor="text1"/>
          </w:rPr>
          <w:t>2011</w:t>
        </w:r>
      </w:hyperlink>
      <w:r w:rsidRPr="000930FA">
        <w:rPr>
          <w:rFonts w:cs="Times New Roman"/>
          <w:color w:val="000000" w:themeColor="text1"/>
        </w:rPr>
        <w:t>).</w:t>
      </w:r>
    </w:p>
    <w:p w14:paraId="70137E54" w14:textId="5F9CA2BA"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The California Stream Condition Index (CSCI</w:t>
      </w:r>
      <w:r w:rsidR="00D41BBF">
        <w:rPr>
          <w:rFonts w:cs="Times New Roman"/>
          <w:color w:val="000000" w:themeColor="text1"/>
        </w:rPr>
        <w:t>;</w:t>
      </w:r>
      <w:r w:rsidR="00D41BBF" w:rsidRPr="000930FA">
        <w:rPr>
          <w:rFonts w:cs="Times New Roman"/>
          <w:color w:val="000000" w:themeColor="text1"/>
        </w:rPr>
        <w:t xml:space="preserve"> </w:t>
      </w:r>
      <w:r w:rsidRPr="000930FA">
        <w:rPr>
          <w:rFonts w:cs="Times New Roman"/>
          <w:color w:val="000000" w:themeColor="text1"/>
        </w:rPr>
        <w:t xml:space="preserve">Mazor et al. </w:t>
      </w:r>
      <w:hyperlink w:anchor="ref-Mazor16">
        <w:r w:rsidRPr="000930FA">
          <w:rPr>
            <w:rStyle w:val="Hyperlink"/>
            <w:rFonts w:cs="Times New Roman"/>
            <w:color w:val="000000" w:themeColor="text1"/>
          </w:rPr>
          <w:t>2016</w:t>
        </w:r>
      </w:hyperlink>
      <w:r w:rsidRPr="000930FA">
        <w:rPr>
          <w:rFonts w:cs="Times New Roman"/>
          <w:color w:val="000000" w:themeColor="text1"/>
        </w:rPr>
        <w:t xml:space="preserve">) was used as a measure of biological condition in California streams. The CSCI </w:t>
      </w:r>
      <w:r w:rsidR="00980420" w:rsidRPr="000930FA">
        <w:rPr>
          <w:rFonts w:cs="Times New Roman"/>
          <w:color w:val="000000" w:themeColor="text1"/>
        </w:rPr>
        <w:t>is based on a comparison of</w:t>
      </w:r>
      <w:r w:rsidRPr="000930FA">
        <w:rPr>
          <w:rFonts w:cs="Times New Roman"/>
          <w:color w:val="000000" w:themeColor="text1"/>
        </w:rPr>
        <w:t xml:space="preserve"> the taxa and metrics </w:t>
      </w:r>
      <w:r w:rsidR="00980420" w:rsidRPr="000930FA">
        <w:rPr>
          <w:rFonts w:cs="Times New Roman"/>
          <w:color w:val="000000" w:themeColor="text1"/>
        </w:rPr>
        <w:t xml:space="preserve">observed </w:t>
      </w:r>
      <w:r w:rsidRPr="000930FA">
        <w:rPr>
          <w:rFonts w:cs="Times New Roman"/>
          <w:color w:val="000000" w:themeColor="text1"/>
        </w:rPr>
        <w:t xml:space="preserve">at a site to those expected under least disturbed reference conditions (Stoddard et al. </w:t>
      </w:r>
      <w:hyperlink w:anchor="ref-Stoddard06">
        <w:r w:rsidRPr="000930FA">
          <w:rPr>
            <w:rStyle w:val="Hyperlink"/>
            <w:rFonts w:cs="Times New Roman"/>
            <w:color w:val="000000" w:themeColor="text1"/>
          </w:rPr>
          <w:t>2006</w:t>
        </w:r>
      </w:hyperlink>
      <w:r w:rsidRPr="000930FA">
        <w:rPr>
          <w:rFonts w:cs="Times New Roman"/>
          <w:color w:val="000000" w:themeColor="text1"/>
        </w:rPr>
        <w:t xml:space="preserve">). Expected values at a site are </w:t>
      </w:r>
      <w:r w:rsidR="00980420" w:rsidRPr="000930FA">
        <w:rPr>
          <w:rFonts w:cs="Times New Roman"/>
          <w:color w:val="000000" w:themeColor="text1"/>
        </w:rPr>
        <w:t>derived from</w:t>
      </w:r>
      <w:r w:rsidRPr="000930FA">
        <w:rPr>
          <w:rFonts w:cs="Times New Roman"/>
          <w:color w:val="000000" w:themeColor="text1"/>
        </w:rPr>
        <w:t xml:space="preserve"> models that estimate the likely macroinvertebrate </w:t>
      </w:r>
      <w:r w:rsidR="00980420" w:rsidRPr="000930FA">
        <w:rPr>
          <w:rFonts w:cs="Times New Roman"/>
          <w:color w:val="000000" w:themeColor="text1"/>
        </w:rPr>
        <w:t xml:space="preserve">assemblage </w:t>
      </w:r>
      <w:r w:rsidRPr="000930FA">
        <w:rPr>
          <w:rFonts w:cs="Times New Roman"/>
          <w:color w:val="000000" w:themeColor="text1"/>
        </w:rPr>
        <w:t xml:space="preserve">in relation to factors that naturally influence biology </w:t>
      </w:r>
      <w:r w:rsidR="00D7632F">
        <w:rPr>
          <w:rFonts w:cs="Times New Roman"/>
          <w:color w:val="000000" w:themeColor="text1"/>
        </w:rPr>
        <w:t>(</w:t>
      </w:r>
      <w:r w:rsidRPr="000930FA">
        <w:rPr>
          <w:rFonts w:cs="Times New Roman"/>
          <w:color w:val="000000" w:themeColor="text1"/>
        </w:rPr>
        <w:t xml:space="preserve">e.g., </w:t>
      </w:r>
      <w:r w:rsidRPr="000930FA">
        <w:rPr>
          <w:rFonts w:cs="Times New Roman"/>
          <w:color w:val="000000" w:themeColor="text1"/>
        </w:rPr>
        <w:lastRenderedPageBreak/>
        <w:t>watershed size, elevation, climate, etc.</w:t>
      </w:r>
      <w:r w:rsidR="00D7632F">
        <w:rPr>
          <w:rFonts w:cs="Times New Roman"/>
          <w:color w:val="000000" w:themeColor="text1"/>
        </w:rPr>
        <w:t xml:space="preserve">; </w:t>
      </w:r>
      <w:r w:rsidRPr="000930FA">
        <w:rPr>
          <w:rFonts w:cs="Times New Roman"/>
          <w:color w:val="000000" w:themeColor="text1"/>
        </w:rPr>
        <w:t xml:space="preserve">Moss et al. </w:t>
      </w:r>
      <w:hyperlink w:anchor="ref-Moss87">
        <w:r w:rsidRPr="000930FA">
          <w:rPr>
            <w:rStyle w:val="Hyperlink"/>
            <w:rFonts w:cs="Times New Roman"/>
            <w:color w:val="000000" w:themeColor="text1"/>
          </w:rPr>
          <w:t>1987</w:t>
        </w:r>
      </w:hyperlink>
      <w:r w:rsidR="0026072A" w:rsidRPr="000930FA">
        <w:rPr>
          <w:rFonts w:cs="Times New Roman"/>
          <w:color w:val="000000" w:themeColor="text1"/>
        </w:rPr>
        <w:t>,</w:t>
      </w:r>
      <w:r w:rsidRPr="000930FA">
        <w:rPr>
          <w:rFonts w:cs="Times New Roman"/>
          <w:color w:val="000000" w:themeColor="text1"/>
        </w:rPr>
        <w:t xml:space="preserve"> Cao et al. </w:t>
      </w:r>
      <w:hyperlink w:anchor="ref-Cao07">
        <w:r w:rsidRPr="000930FA">
          <w:rPr>
            <w:rStyle w:val="Hyperlink"/>
            <w:rFonts w:cs="Times New Roman"/>
            <w:color w:val="000000" w:themeColor="text1"/>
          </w:rPr>
          <w:t>2007</w:t>
        </w:r>
      </w:hyperlink>
      <w:r w:rsidRPr="000930FA">
        <w:rPr>
          <w:rFonts w:cs="Times New Roman"/>
          <w:color w:val="000000" w:themeColor="text1"/>
        </w:rPr>
        <w:t>). The index score at a site can vary from 0 to ~1.4, with values near 1 indicating less deviation from</w:t>
      </w:r>
      <w:r w:rsidR="00D7632F">
        <w:rPr>
          <w:rFonts w:cs="Times New Roman"/>
          <w:color w:val="000000" w:themeColor="text1"/>
        </w:rPr>
        <w:t xml:space="preserve"> the</w:t>
      </w:r>
      <w:r w:rsidRPr="000930FA">
        <w:rPr>
          <w:rFonts w:cs="Times New Roman"/>
          <w:color w:val="000000" w:themeColor="text1"/>
        </w:rPr>
        <w:t xml:space="preserve"> reference state. Because the index was developed to minimize the influence of natural gradients</w:t>
      </w:r>
      <w:r w:rsidR="00CD4AA2" w:rsidRPr="000930FA">
        <w:rPr>
          <w:rFonts w:cs="Times New Roman"/>
          <w:color w:val="000000" w:themeColor="text1"/>
        </w:rPr>
        <w:t xml:space="preserve"> on index scores</w:t>
      </w:r>
      <w:r w:rsidRPr="000930FA">
        <w:rPr>
          <w:rFonts w:cs="Times New Roman"/>
          <w:color w:val="000000" w:themeColor="text1"/>
        </w:rPr>
        <w:t xml:space="preserve">, the scores have consistent meaning across the state (Mazor et al. </w:t>
      </w:r>
      <w:hyperlink w:anchor="ref-Mazor16">
        <w:r w:rsidRPr="000930FA">
          <w:rPr>
            <w:rStyle w:val="Hyperlink"/>
            <w:rFonts w:cs="Times New Roman"/>
            <w:color w:val="000000" w:themeColor="text1"/>
          </w:rPr>
          <w:t>2016</w:t>
        </w:r>
      </w:hyperlink>
      <w:r w:rsidRPr="000930FA">
        <w:rPr>
          <w:rFonts w:cs="Times New Roman"/>
          <w:color w:val="000000" w:themeColor="text1"/>
        </w:rPr>
        <w:t xml:space="preserve">). A CSCI threshold of 0.79, the </w:t>
      </w:r>
      <w:r w:rsidR="00D7632F">
        <w:rPr>
          <w:rFonts w:cs="Times New Roman"/>
          <w:color w:val="000000" w:themeColor="text1"/>
        </w:rPr>
        <w:t>10</w:t>
      </w:r>
      <w:r w:rsidR="00D7632F" w:rsidRPr="00522610">
        <w:rPr>
          <w:rFonts w:cs="Times New Roman"/>
          <w:color w:val="000000" w:themeColor="text1"/>
          <w:vertAlign w:val="superscript"/>
        </w:rPr>
        <w:t>th</w:t>
      </w:r>
      <w:r w:rsidR="00D7632F" w:rsidRPr="000930FA">
        <w:rPr>
          <w:rFonts w:cs="Times New Roman"/>
          <w:color w:val="000000" w:themeColor="text1"/>
        </w:rPr>
        <w:t xml:space="preserve"> </w:t>
      </w:r>
      <w:r w:rsidRPr="000930FA">
        <w:rPr>
          <w:rFonts w:cs="Times New Roman"/>
          <w:color w:val="000000" w:themeColor="text1"/>
        </w:rPr>
        <w:t xml:space="preserve">percentile of scores </w:t>
      </w:r>
      <w:r w:rsidR="00CD4AA2" w:rsidRPr="000930FA">
        <w:rPr>
          <w:rFonts w:cs="Times New Roman"/>
          <w:color w:val="000000" w:themeColor="text1"/>
        </w:rPr>
        <w:t xml:space="preserve">from </w:t>
      </w:r>
      <w:r w:rsidRPr="000930FA">
        <w:rPr>
          <w:rFonts w:cs="Times New Roman"/>
          <w:color w:val="000000" w:themeColor="text1"/>
        </w:rPr>
        <w:t>all reference calibration sites for the original index, has been proposed as a threshold below which a site does not meet designated biological uses (</w:t>
      </w:r>
      <w:r w:rsidR="0021189B" w:rsidRPr="000930FA">
        <w:rPr>
          <w:rFonts w:cs="Times New Roman"/>
          <w:color w:val="000000" w:themeColor="text1"/>
        </w:rPr>
        <w:t xml:space="preserve">SDRWQB </w:t>
      </w:r>
      <w:hyperlink w:anchor="ref-SDWB16">
        <w:r w:rsidR="0021189B" w:rsidRPr="000930FA">
          <w:rPr>
            <w:rStyle w:val="Hyperlink"/>
            <w:rFonts w:cs="Times New Roman"/>
            <w:color w:val="000000" w:themeColor="text1"/>
          </w:rPr>
          <w:t>2016</w:t>
        </w:r>
      </w:hyperlink>
      <w:r w:rsidRPr="000930FA">
        <w:rPr>
          <w:rFonts w:cs="Times New Roman"/>
          <w:color w:val="000000" w:themeColor="text1"/>
        </w:rPr>
        <w:t xml:space="preserve">). As described below, the expected CSCI scores obtained from the </w:t>
      </w:r>
      <w:r w:rsidR="00CD4AA2" w:rsidRPr="000930FA">
        <w:rPr>
          <w:rFonts w:cs="Times New Roman"/>
          <w:color w:val="000000" w:themeColor="text1"/>
        </w:rPr>
        <w:t xml:space="preserve">predictive </w:t>
      </w:r>
      <w:r w:rsidRPr="000930FA">
        <w:rPr>
          <w:rFonts w:cs="Times New Roman"/>
          <w:color w:val="000000" w:themeColor="text1"/>
        </w:rPr>
        <w:t>model were compared to this threshold to identify different constraint classes.</w:t>
      </w:r>
    </w:p>
    <w:p w14:paraId="36E241BF" w14:textId="753478B0"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Benthic macroinvertebrate data were used to calculate 6270 individual CSCI scores at </w:t>
      </w:r>
      <w:r w:rsidR="00D7632F">
        <w:rPr>
          <w:rFonts w:cs="Times New Roman"/>
          <w:color w:val="000000" w:themeColor="text1"/>
        </w:rPr>
        <w:t>~</w:t>
      </w:r>
      <w:r w:rsidRPr="000930FA">
        <w:rPr>
          <w:rFonts w:cs="Times New Roman"/>
          <w:color w:val="000000" w:themeColor="text1"/>
        </w:rPr>
        <w:t>3400 unique sites between 2000 and 2016 (Fig</w:t>
      </w:r>
      <w:r w:rsidR="001F0584" w:rsidRPr="000930FA">
        <w:rPr>
          <w:rFonts w:cs="Times New Roman"/>
          <w:color w:val="000000" w:themeColor="text1"/>
        </w:rPr>
        <w:t>.</w:t>
      </w:r>
      <w:r w:rsidRPr="000930FA">
        <w:rPr>
          <w:rFonts w:cs="Times New Roman"/>
          <w:color w:val="000000" w:themeColor="text1"/>
        </w:rPr>
        <w:t xml:space="preserve"> </w:t>
      </w:r>
      <w:r w:rsidR="001A3DB9" w:rsidRPr="000930FA">
        <w:rPr>
          <w:rFonts w:cs="Times New Roman"/>
          <w:color w:val="000000" w:themeColor="text1"/>
        </w:rPr>
        <w:t>1B</w:t>
      </w:r>
      <w:r w:rsidRPr="000930FA">
        <w:rPr>
          <w:rFonts w:cs="Times New Roman"/>
          <w:color w:val="000000" w:themeColor="text1"/>
        </w:rPr>
        <w:t xml:space="preserve">). We aggregated data collected under </w:t>
      </w:r>
      <w:r w:rsidR="00D7632F">
        <w:rPr>
          <w:rFonts w:cs="Times New Roman"/>
          <w:color w:val="000000" w:themeColor="text1"/>
        </w:rPr>
        <w:t>&gt;</w:t>
      </w:r>
      <w:r w:rsidRPr="000930FA">
        <w:rPr>
          <w:rFonts w:cs="Times New Roman"/>
          <w:color w:val="000000" w:themeColor="text1"/>
        </w:rPr>
        <w:t>20 federal, state, and regional bioassessment programs</w:t>
      </w:r>
      <w:r w:rsidR="006E07BA" w:rsidRPr="000930FA">
        <w:rPr>
          <w:rFonts w:cs="Times New Roman"/>
          <w:color w:val="000000" w:themeColor="text1"/>
        </w:rPr>
        <w:t xml:space="preserve"> (Mazor </w:t>
      </w:r>
      <w:hyperlink w:anchor="ref-Mazor15">
        <w:r w:rsidR="006E07BA" w:rsidRPr="000930FA">
          <w:rPr>
            <w:rStyle w:val="Hyperlink"/>
            <w:rFonts w:cs="Times New Roman"/>
            <w:color w:val="000000" w:themeColor="text1"/>
          </w:rPr>
          <w:t>2015</w:t>
        </w:r>
      </w:hyperlink>
      <w:r w:rsidR="006E07BA" w:rsidRPr="000930FA">
        <w:rPr>
          <w:rStyle w:val="Hyperlink"/>
          <w:rFonts w:cs="Times New Roman"/>
          <w:color w:val="000000" w:themeColor="text1"/>
        </w:rPr>
        <w:t>,</w:t>
      </w:r>
      <w:r w:rsidR="006E07BA" w:rsidRPr="000930FA">
        <w:rPr>
          <w:rFonts w:cs="Times New Roman"/>
          <w:color w:val="000000" w:themeColor="text1"/>
        </w:rPr>
        <w:t xml:space="preserve"> Rehn </w:t>
      </w:r>
      <w:hyperlink w:anchor="ref-Rehn15">
        <w:r w:rsidR="006E07BA" w:rsidRPr="000930FA">
          <w:rPr>
            <w:rStyle w:val="Hyperlink"/>
            <w:rFonts w:cs="Times New Roman"/>
            <w:color w:val="000000" w:themeColor="text1"/>
          </w:rPr>
          <w:t>2015</w:t>
        </w:r>
      </w:hyperlink>
      <w:r w:rsidR="006E07BA" w:rsidRPr="000930FA">
        <w:rPr>
          <w:rStyle w:val="Hyperlink"/>
          <w:rFonts w:cs="Times New Roman"/>
          <w:color w:val="000000" w:themeColor="text1"/>
        </w:rPr>
        <w:t xml:space="preserve">, </w:t>
      </w:r>
      <w:r w:rsidR="006E07BA" w:rsidRPr="000930FA">
        <w:rPr>
          <w:rFonts w:cs="Times New Roman"/>
          <w:color w:val="000000" w:themeColor="text1"/>
        </w:rPr>
        <w:t xml:space="preserve">Ode et al. </w:t>
      </w:r>
      <w:hyperlink w:anchor="ref-Ode16">
        <w:r w:rsidR="006E07BA" w:rsidRPr="000930FA">
          <w:rPr>
            <w:rStyle w:val="Hyperlink"/>
            <w:rFonts w:cs="Times New Roman"/>
            <w:color w:val="000000" w:themeColor="text1"/>
          </w:rPr>
          <w:t>2016</w:t>
        </w:r>
      </w:hyperlink>
      <w:r w:rsidR="006E07BA" w:rsidRPr="000930FA">
        <w:rPr>
          <w:rStyle w:val="Hyperlink"/>
          <w:rFonts w:cs="Times New Roman"/>
          <w:color w:val="000000" w:themeColor="text1"/>
        </w:rPr>
        <w:t>)</w:t>
      </w:r>
      <w:r w:rsidRPr="000930FA">
        <w:rPr>
          <w:rFonts w:cs="Times New Roman"/>
          <w:color w:val="000000" w:themeColor="text1"/>
        </w:rPr>
        <w:t xml:space="preserve">. Most of these programs targeted perennial streams, although an unknown number of intermittent streams with flows lasting into the normal sampling period were included (Mazor et al. </w:t>
      </w:r>
      <w:hyperlink w:anchor="ref-Mazor14">
        <w:r w:rsidRPr="000930FA">
          <w:rPr>
            <w:rStyle w:val="Hyperlink"/>
            <w:rFonts w:cs="Times New Roman"/>
            <w:color w:val="000000" w:themeColor="text1"/>
          </w:rPr>
          <w:t>2014</w:t>
        </w:r>
      </w:hyperlink>
      <w:r w:rsidRPr="000930FA">
        <w:rPr>
          <w:rFonts w:cs="Times New Roman"/>
          <w:color w:val="000000" w:themeColor="text1"/>
        </w:rPr>
        <w:t xml:space="preserve">), particularly in more arid southern California. </w:t>
      </w:r>
      <w:r w:rsidR="001A3DB9" w:rsidRPr="000930FA">
        <w:rPr>
          <w:rFonts w:cs="Times New Roman"/>
          <w:color w:val="000000" w:themeColor="text1"/>
        </w:rPr>
        <w:t>M</w:t>
      </w:r>
      <w:r w:rsidRPr="000930FA">
        <w:rPr>
          <w:rFonts w:cs="Times New Roman"/>
          <w:color w:val="000000" w:themeColor="text1"/>
        </w:rPr>
        <w:t>ost regions and stream-types where perennial wadeable streams are located were represented in the calibration data set</w:t>
      </w:r>
      <w:r w:rsidR="001A3DB9" w:rsidRPr="000930FA">
        <w:rPr>
          <w:rFonts w:cs="Times New Roman"/>
          <w:color w:val="000000" w:themeColor="text1"/>
        </w:rPr>
        <w:t xml:space="preserve"> because these programs are so spatially extensive</w:t>
      </w:r>
      <w:r w:rsidRPr="000930FA">
        <w:rPr>
          <w:rFonts w:cs="Times New Roman"/>
          <w:color w:val="000000" w:themeColor="text1"/>
        </w:rPr>
        <w:t>.</w:t>
      </w:r>
    </w:p>
    <w:p w14:paraId="2100FF26" w14:textId="42573D2F" w:rsidR="00341021" w:rsidRPr="000930FA" w:rsidRDefault="00D7632F" w:rsidP="000930FA">
      <w:pPr>
        <w:pStyle w:val="BodyText"/>
        <w:widowControl w:val="0"/>
        <w:snapToGrid w:val="0"/>
        <w:spacing w:before="0" w:after="0" w:line="480" w:lineRule="auto"/>
        <w:ind w:firstLine="720"/>
        <w:rPr>
          <w:rFonts w:cs="Times New Roman"/>
          <w:color w:val="000000" w:themeColor="text1"/>
        </w:rPr>
      </w:pPr>
      <w:r>
        <w:rPr>
          <w:rFonts w:cs="Times New Roman"/>
          <w:color w:val="000000" w:themeColor="text1"/>
        </w:rPr>
        <w:t>We collected f</w:t>
      </w:r>
      <w:r w:rsidR="005631EB" w:rsidRPr="000930FA">
        <w:rPr>
          <w:rFonts w:cs="Times New Roman"/>
          <w:color w:val="000000" w:themeColor="text1"/>
        </w:rPr>
        <w:t>ield samples during base flow conditions typically between May and July following methods in Ode</w:t>
      </w:r>
      <w:r w:rsidR="007F7441" w:rsidRPr="000930FA">
        <w:rPr>
          <w:rFonts w:cs="Times New Roman"/>
          <w:color w:val="000000" w:themeColor="text1"/>
        </w:rPr>
        <w:t xml:space="preserve"> et al. </w:t>
      </w:r>
      <w:r w:rsidR="005631EB" w:rsidRPr="000930FA">
        <w:rPr>
          <w:rFonts w:cs="Times New Roman"/>
          <w:color w:val="000000" w:themeColor="text1"/>
        </w:rPr>
        <w:t>(</w:t>
      </w:r>
      <w:hyperlink w:anchor="ref-Ode16b">
        <w:r w:rsidR="005631EB" w:rsidRPr="000930FA">
          <w:rPr>
            <w:rStyle w:val="Hyperlink"/>
            <w:rFonts w:cs="Times New Roman"/>
            <w:color w:val="000000" w:themeColor="text1"/>
          </w:rPr>
          <w:t>2016</w:t>
        </w:r>
      </w:hyperlink>
      <w:r w:rsidR="005631EB" w:rsidRPr="000930FA">
        <w:rPr>
          <w:rFonts w:cs="Times New Roman"/>
          <w:color w:val="000000" w:themeColor="text1"/>
        </w:rPr>
        <w:t>). Bioassessment sites were snapped to the closest NHD</w:t>
      </w:r>
      <w:r w:rsidR="006B070D" w:rsidRPr="000930FA">
        <w:rPr>
          <w:rFonts w:cs="Times New Roman"/>
          <w:color w:val="000000" w:themeColor="text1"/>
        </w:rPr>
        <w:t>P</w:t>
      </w:r>
      <w:r w:rsidR="005631EB" w:rsidRPr="000930FA">
        <w:rPr>
          <w:rFonts w:cs="Times New Roman"/>
          <w:color w:val="000000" w:themeColor="text1"/>
        </w:rPr>
        <w:t xml:space="preserve">lus stream segment in ArcGIS (ESRI </w:t>
      </w:r>
      <w:r w:rsidR="00522610" w:rsidRPr="00522610">
        <w:t>ArcGIS v10.5, Redlands, California)</w:t>
      </w:r>
      <w:r w:rsidR="005631EB" w:rsidRPr="000930FA">
        <w:rPr>
          <w:rFonts w:cs="Times New Roman"/>
          <w:color w:val="000000" w:themeColor="text1"/>
        </w:rPr>
        <w:t xml:space="preserve">. In cases where multiple sites were located on the same segment, </w:t>
      </w:r>
      <w:r>
        <w:rPr>
          <w:rFonts w:cs="Times New Roman"/>
          <w:color w:val="000000" w:themeColor="text1"/>
        </w:rPr>
        <w:t xml:space="preserve">we selected </w:t>
      </w:r>
      <w:r w:rsidR="005631EB" w:rsidRPr="000930FA">
        <w:rPr>
          <w:rFonts w:cs="Times New Roman"/>
          <w:color w:val="000000" w:themeColor="text1"/>
        </w:rPr>
        <w:t xml:space="preserve">the most downstream site for model calibration under the assumption that the landscape data in StreamCat were most relevant to this site. One sample date was chosen randomly for sites with multiple </w:t>
      </w:r>
      <w:r w:rsidR="001A3DB9" w:rsidRPr="000930FA">
        <w:rPr>
          <w:rFonts w:cs="Times New Roman"/>
          <w:color w:val="000000" w:themeColor="text1"/>
        </w:rPr>
        <w:t xml:space="preserve">sampling </w:t>
      </w:r>
      <w:r w:rsidR="005631EB" w:rsidRPr="000930FA">
        <w:rPr>
          <w:rFonts w:cs="Times New Roman"/>
          <w:color w:val="000000" w:themeColor="text1"/>
        </w:rPr>
        <w:t xml:space="preserve">dates so that </w:t>
      </w:r>
      <w:r>
        <w:rPr>
          <w:rFonts w:cs="Times New Roman"/>
          <w:color w:val="000000" w:themeColor="text1"/>
        </w:rPr>
        <w:t>1</w:t>
      </w:r>
      <w:r w:rsidRPr="000930FA">
        <w:rPr>
          <w:rFonts w:cs="Times New Roman"/>
          <w:color w:val="000000" w:themeColor="text1"/>
        </w:rPr>
        <w:t xml:space="preserve"> </w:t>
      </w:r>
      <w:r w:rsidR="005631EB" w:rsidRPr="000930FA">
        <w:rPr>
          <w:rFonts w:cs="Times New Roman"/>
          <w:color w:val="000000" w:themeColor="text1"/>
        </w:rPr>
        <w:t xml:space="preserve">CSCI score was matched to a site. This </w:t>
      </w:r>
      <w:r w:rsidR="001A3DB9" w:rsidRPr="000930FA">
        <w:rPr>
          <w:rFonts w:cs="Times New Roman"/>
          <w:color w:val="000000" w:themeColor="text1"/>
        </w:rPr>
        <w:t>proce</w:t>
      </w:r>
      <w:r w:rsidR="006E07BA" w:rsidRPr="000930FA">
        <w:rPr>
          <w:rFonts w:cs="Times New Roman"/>
          <w:color w:val="000000" w:themeColor="text1"/>
        </w:rPr>
        <w:t>d</w:t>
      </w:r>
      <w:r w:rsidR="001A3DB9" w:rsidRPr="000930FA">
        <w:rPr>
          <w:rFonts w:cs="Times New Roman"/>
          <w:color w:val="000000" w:themeColor="text1"/>
        </w:rPr>
        <w:t xml:space="preserve">ure </w:t>
      </w:r>
      <w:r w:rsidR="005631EB" w:rsidRPr="000930FA">
        <w:rPr>
          <w:rFonts w:cs="Times New Roman"/>
          <w:color w:val="000000" w:themeColor="text1"/>
        </w:rPr>
        <w:t xml:space="preserve">created a final dataset of 2620 unique field </w:t>
      </w:r>
      <w:r w:rsidR="005631EB" w:rsidRPr="000930FA">
        <w:rPr>
          <w:rFonts w:cs="Times New Roman"/>
          <w:color w:val="000000" w:themeColor="text1"/>
        </w:rPr>
        <w:lastRenderedPageBreak/>
        <w:t xml:space="preserve">observations </w:t>
      </w:r>
      <w:r w:rsidR="001A3DB9" w:rsidRPr="000930FA">
        <w:rPr>
          <w:rFonts w:cs="Times New Roman"/>
          <w:color w:val="000000" w:themeColor="text1"/>
        </w:rPr>
        <w:t xml:space="preserve">that we </w:t>
      </w:r>
      <w:r w:rsidR="005631EB" w:rsidRPr="000930FA">
        <w:rPr>
          <w:rFonts w:cs="Times New Roman"/>
          <w:color w:val="000000" w:themeColor="text1"/>
        </w:rPr>
        <w:t>used to calibrate and validate the model.</w:t>
      </w:r>
    </w:p>
    <w:p w14:paraId="13987C47" w14:textId="77777777" w:rsidR="001A3DB9" w:rsidRPr="000930FA" w:rsidRDefault="001A3DB9" w:rsidP="000930FA">
      <w:pPr>
        <w:pStyle w:val="Heading2"/>
        <w:keepLines w:val="0"/>
        <w:widowControl w:val="0"/>
        <w:snapToGrid w:val="0"/>
        <w:spacing w:before="0" w:line="480" w:lineRule="auto"/>
        <w:rPr>
          <w:rFonts w:cs="Times New Roman"/>
          <w:sz w:val="24"/>
          <w:szCs w:val="24"/>
        </w:rPr>
      </w:pPr>
      <w:bookmarkStart w:id="6" w:name="X85b5c06138aa5178ef8274abe52130fa4d41c8b"/>
    </w:p>
    <w:p w14:paraId="3E492893" w14:textId="0533266D" w:rsidR="00341021" w:rsidRPr="000930FA" w:rsidRDefault="005631EB" w:rsidP="000930FA">
      <w:pPr>
        <w:pStyle w:val="Heading2"/>
        <w:keepLines w:val="0"/>
        <w:widowControl w:val="0"/>
        <w:snapToGrid w:val="0"/>
        <w:spacing w:before="0" w:line="480" w:lineRule="auto"/>
        <w:rPr>
          <w:rFonts w:cs="Times New Roman"/>
          <w:sz w:val="24"/>
          <w:szCs w:val="24"/>
        </w:rPr>
      </w:pPr>
      <w:r w:rsidRPr="000930FA">
        <w:rPr>
          <w:rFonts w:cs="Times New Roman"/>
          <w:sz w:val="24"/>
          <w:szCs w:val="24"/>
        </w:rPr>
        <w:t xml:space="preserve">Building and validating the </w:t>
      </w:r>
      <w:r w:rsidR="008A49C5" w:rsidRPr="000930FA">
        <w:rPr>
          <w:rFonts w:cs="Times New Roman"/>
          <w:sz w:val="24"/>
          <w:szCs w:val="24"/>
        </w:rPr>
        <w:t>predicted CSCI score</w:t>
      </w:r>
      <w:r w:rsidR="006E07BA" w:rsidRPr="000930FA">
        <w:rPr>
          <w:rFonts w:cs="Times New Roman"/>
          <w:sz w:val="24"/>
          <w:szCs w:val="24"/>
        </w:rPr>
        <w:t xml:space="preserve"> </w:t>
      </w:r>
      <w:r w:rsidRPr="000930FA">
        <w:rPr>
          <w:rFonts w:cs="Times New Roman"/>
          <w:sz w:val="24"/>
          <w:szCs w:val="24"/>
        </w:rPr>
        <w:t>model</w:t>
      </w:r>
      <w:bookmarkEnd w:id="6"/>
    </w:p>
    <w:p w14:paraId="17A66C17" w14:textId="636C85D1" w:rsidR="00341021" w:rsidRPr="000930FA" w:rsidRDefault="008A49C5"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modeled e</w:t>
      </w:r>
      <w:r w:rsidR="005631EB" w:rsidRPr="000930FA">
        <w:rPr>
          <w:rFonts w:cs="Times New Roman"/>
          <w:color w:val="000000" w:themeColor="text1"/>
        </w:rPr>
        <w:t xml:space="preserve">xpected CSCI scores </w:t>
      </w:r>
      <w:r w:rsidRPr="000930FA">
        <w:rPr>
          <w:rFonts w:cs="Times New Roman"/>
          <w:color w:val="000000" w:themeColor="text1"/>
        </w:rPr>
        <w:t>based on</w:t>
      </w:r>
      <w:r w:rsidR="005631EB" w:rsidRPr="000930FA">
        <w:rPr>
          <w:rFonts w:cs="Times New Roman"/>
          <w:color w:val="000000" w:themeColor="text1"/>
        </w:rPr>
        <w:t xml:space="preserve"> estimates of canal/ditch density, imperviousness, road density/crossings, and urban and agricultural land use for each stream segment (Table 1, Fig</w:t>
      </w:r>
      <w:r w:rsidR="001F0584" w:rsidRPr="000930FA">
        <w:rPr>
          <w:rFonts w:cs="Times New Roman"/>
          <w:color w:val="000000" w:themeColor="text1"/>
        </w:rPr>
        <w:t>.</w:t>
      </w:r>
      <w:r w:rsidR="005631EB" w:rsidRPr="000930FA">
        <w:rPr>
          <w:rFonts w:cs="Times New Roman"/>
          <w:color w:val="000000" w:themeColor="text1"/>
        </w:rPr>
        <w:t xml:space="preserve"> S1). </w:t>
      </w:r>
      <w:r w:rsidRPr="000930FA">
        <w:rPr>
          <w:rFonts w:cs="Times New Roman"/>
          <w:color w:val="000000" w:themeColor="text1"/>
        </w:rPr>
        <w:t xml:space="preserve">We used </w:t>
      </w:r>
      <w:r w:rsidR="005631EB" w:rsidRPr="000930FA">
        <w:rPr>
          <w:rFonts w:cs="Times New Roman"/>
          <w:color w:val="000000" w:themeColor="text1"/>
        </w:rPr>
        <w:t xml:space="preserve">StreamCat as the only source for predictor variables </w:t>
      </w:r>
      <w:r w:rsidRPr="000930FA">
        <w:rPr>
          <w:rFonts w:cs="Times New Roman"/>
          <w:color w:val="000000" w:themeColor="text1"/>
        </w:rPr>
        <w:t>to maintain</w:t>
      </w:r>
      <w:r w:rsidR="005631EB" w:rsidRPr="000930FA">
        <w:rPr>
          <w:rFonts w:cs="Times New Roman"/>
          <w:color w:val="000000" w:themeColor="text1"/>
        </w:rPr>
        <w:t xml:space="preserve"> consisten</w:t>
      </w:r>
      <w:r w:rsidRPr="000930FA">
        <w:rPr>
          <w:rFonts w:cs="Times New Roman"/>
          <w:color w:val="000000" w:themeColor="text1"/>
        </w:rPr>
        <w:t xml:space="preserve">cy in </w:t>
      </w:r>
      <w:r w:rsidR="005631EB" w:rsidRPr="000930FA">
        <w:rPr>
          <w:rFonts w:cs="Times New Roman"/>
          <w:color w:val="000000" w:themeColor="text1"/>
        </w:rPr>
        <w:t>methods and linkage</w:t>
      </w:r>
      <w:r w:rsidRPr="000930FA">
        <w:rPr>
          <w:rFonts w:cs="Times New Roman"/>
          <w:color w:val="000000" w:themeColor="text1"/>
        </w:rPr>
        <w:t>s</w:t>
      </w:r>
      <w:r w:rsidR="005631EB" w:rsidRPr="000930FA">
        <w:rPr>
          <w:rFonts w:cs="Times New Roman"/>
          <w:color w:val="000000" w:themeColor="text1"/>
        </w:rPr>
        <w:t xml:space="preserve"> to NHD</w:t>
      </w:r>
      <w:r w:rsidR="006B070D" w:rsidRPr="000930FA">
        <w:rPr>
          <w:rFonts w:cs="Times New Roman"/>
          <w:color w:val="000000" w:themeColor="text1"/>
        </w:rPr>
        <w:t>P</w:t>
      </w:r>
      <w:r w:rsidR="005631EB" w:rsidRPr="000930FA">
        <w:rPr>
          <w:rFonts w:cs="Times New Roman"/>
          <w:color w:val="000000" w:themeColor="text1"/>
        </w:rPr>
        <w:t xml:space="preserve">lus flowlines (Hill et al. </w:t>
      </w:r>
      <w:hyperlink w:anchor="ref-Hill16">
        <w:r w:rsidR="005631EB" w:rsidRPr="000930FA">
          <w:rPr>
            <w:rStyle w:val="Hyperlink"/>
            <w:rFonts w:cs="Times New Roman"/>
            <w:color w:val="000000" w:themeColor="text1"/>
          </w:rPr>
          <w:t>2016</w:t>
        </w:r>
      </w:hyperlink>
      <w:r w:rsidR="005631EB" w:rsidRPr="000930FA">
        <w:rPr>
          <w:rFonts w:cs="Times New Roman"/>
          <w:color w:val="000000" w:themeColor="text1"/>
        </w:rPr>
        <w:t xml:space="preserve">). Preliminary analyses indicated that these variables produced a predictive model with comparable performance to a model with additional predictors. These variables were chosen specifically as indicators of land-management activities that were most likely to limit the attainability of biological integrity. </w:t>
      </w:r>
      <w:r w:rsidRPr="000930FA">
        <w:rPr>
          <w:rFonts w:cs="Times New Roman"/>
          <w:color w:val="000000" w:themeColor="text1"/>
        </w:rPr>
        <w:t>We used l</w:t>
      </w:r>
      <w:r w:rsidR="005631EB" w:rsidRPr="000930FA">
        <w:rPr>
          <w:rFonts w:cs="Times New Roman"/>
          <w:color w:val="000000" w:themeColor="text1"/>
        </w:rPr>
        <w:t xml:space="preserve">andscape </w:t>
      </w:r>
      <w:r w:rsidRPr="000930FA">
        <w:rPr>
          <w:rFonts w:cs="Times New Roman"/>
          <w:color w:val="000000" w:themeColor="text1"/>
        </w:rPr>
        <w:t xml:space="preserve">condition </w:t>
      </w:r>
      <w:r w:rsidR="005631EB" w:rsidRPr="000930FA">
        <w:rPr>
          <w:rFonts w:cs="Times New Roman"/>
          <w:color w:val="000000" w:themeColor="text1"/>
        </w:rPr>
        <w:t xml:space="preserve">variables </w:t>
      </w:r>
      <w:r w:rsidRPr="000930FA">
        <w:rPr>
          <w:rFonts w:cs="Times New Roman"/>
          <w:color w:val="000000" w:themeColor="text1"/>
        </w:rPr>
        <w:t>instead of</w:t>
      </w:r>
      <w:r w:rsidR="005631EB" w:rsidRPr="000930FA">
        <w:rPr>
          <w:rFonts w:cs="Times New Roman"/>
          <w:color w:val="000000" w:themeColor="text1"/>
        </w:rPr>
        <w:t xml:space="preserve"> in-stream data because we </w:t>
      </w:r>
      <w:r w:rsidR="001F7CBB" w:rsidRPr="000930FA">
        <w:rPr>
          <w:rFonts w:cs="Times New Roman"/>
          <w:color w:val="000000" w:themeColor="text1"/>
        </w:rPr>
        <w:t xml:space="preserve">specifically </w:t>
      </w:r>
      <w:r w:rsidR="005631EB" w:rsidRPr="000930FA">
        <w:rPr>
          <w:rFonts w:cs="Times New Roman"/>
          <w:color w:val="000000" w:themeColor="text1"/>
        </w:rPr>
        <w:t xml:space="preserve">wanted to quantify </w:t>
      </w:r>
      <w:r w:rsidR="001F7CBB" w:rsidRPr="000930FA">
        <w:rPr>
          <w:rFonts w:cs="Times New Roman"/>
          <w:color w:val="000000" w:themeColor="text1"/>
        </w:rPr>
        <w:t xml:space="preserve">how </w:t>
      </w:r>
      <w:r w:rsidR="005631EB" w:rsidRPr="000930FA">
        <w:rPr>
          <w:rFonts w:cs="Times New Roman"/>
          <w:color w:val="000000" w:themeColor="text1"/>
        </w:rPr>
        <w:t xml:space="preserve">biological </w:t>
      </w:r>
      <w:r w:rsidR="001F7CBB" w:rsidRPr="000930FA">
        <w:rPr>
          <w:rFonts w:cs="Times New Roman"/>
          <w:color w:val="000000" w:themeColor="text1"/>
        </w:rPr>
        <w:t>condition was related to</w:t>
      </w:r>
      <w:r w:rsidR="005631EB" w:rsidRPr="000930FA">
        <w:rPr>
          <w:rFonts w:cs="Times New Roman"/>
          <w:color w:val="000000" w:themeColor="text1"/>
        </w:rPr>
        <w:t xml:space="preserve"> these </w:t>
      </w:r>
      <w:r w:rsidRPr="000930FA">
        <w:rPr>
          <w:rFonts w:cs="Times New Roman"/>
          <w:color w:val="000000" w:themeColor="text1"/>
        </w:rPr>
        <w:t xml:space="preserve">types of </w:t>
      </w:r>
      <w:r w:rsidR="001F7CBB" w:rsidRPr="000930FA">
        <w:rPr>
          <w:rFonts w:cs="Times New Roman"/>
          <w:color w:val="000000" w:themeColor="text1"/>
        </w:rPr>
        <w:t>landscape alterations, which can be challenging to manage</w:t>
      </w:r>
      <w:r w:rsidR="005631EB" w:rsidRPr="000930FA">
        <w:rPr>
          <w:rFonts w:cs="Times New Roman"/>
          <w:color w:val="000000" w:themeColor="text1"/>
        </w:rPr>
        <w:t xml:space="preserve">. </w:t>
      </w:r>
      <w:r w:rsidR="001F7CBB" w:rsidRPr="000930FA">
        <w:rPr>
          <w:rFonts w:cs="Times New Roman"/>
          <w:color w:val="000000" w:themeColor="text1"/>
        </w:rPr>
        <w:t xml:space="preserve">We also did not </w:t>
      </w:r>
      <w:r w:rsidR="006E07BA" w:rsidRPr="000930FA">
        <w:rPr>
          <w:rFonts w:cs="Times New Roman"/>
          <w:color w:val="000000" w:themeColor="text1"/>
        </w:rPr>
        <w:t>use data</w:t>
      </w:r>
      <w:r w:rsidR="001F7CBB" w:rsidRPr="000930FA">
        <w:rPr>
          <w:rFonts w:cs="Times New Roman"/>
          <w:color w:val="000000" w:themeColor="text1"/>
        </w:rPr>
        <w:t xml:space="preserve"> on </w:t>
      </w:r>
      <w:r w:rsidR="005631EB" w:rsidRPr="000930FA">
        <w:rPr>
          <w:rFonts w:cs="Times New Roman"/>
          <w:color w:val="000000" w:themeColor="text1"/>
        </w:rPr>
        <w:t xml:space="preserve">presence or absence of </w:t>
      </w:r>
      <w:r w:rsidR="001F7CBB" w:rsidRPr="000930FA">
        <w:rPr>
          <w:rFonts w:cs="Times New Roman"/>
          <w:color w:val="000000" w:themeColor="text1"/>
        </w:rPr>
        <w:t>in-</w:t>
      </w:r>
      <w:r w:rsidR="005631EB" w:rsidRPr="000930FA">
        <w:rPr>
          <w:rFonts w:cs="Times New Roman"/>
          <w:color w:val="000000" w:themeColor="text1"/>
        </w:rPr>
        <w:t>channel modification</w:t>
      </w:r>
      <w:r w:rsidR="001F7CBB" w:rsidRPr="000930FA">
        <w:rPr>
          <w:rFonts w:cs="Times New Roman"/>
          <w:color w:val="000000" w:themeColor="text1"/>
        </w:rPr>
        <w:t>s</w:t>
      </w:r>
      <w:r w:rsidR="005631EB" w:rsidRPr="000930FA">
        <w:rPr>
          <w:rFonts w:cs="Times New Roman"/>
          <w:color w:val="000000" w:themeColor="text1"/>
        </w:rPr>
        <w:t xml:space="preserve"> because landscape predictors were more broadly inclusive of the problem (e.g., modified channels are often but not always constrained, </w:t>
      </w:r>
      <w:r w:rsidR="001F7CBB" w:rsidRPr="000930FA">
        <w:rPr>
          <w:rFonts w:cs="Times New Roman"/>
          <w:color w:val="000000" w:themeColor="text1"/>
        </w:rPr>
        <w:t xml:space="preserve">and </w:t>
      </w:r>
      <w:r w:rsidR="005631EB" w:rsidRPr="000930FA">
        <w:rPr>
          <w:rFonts w:cs="Times New Roman"/>
          <w:color w:val="000000" w:themeColor="text1"/>
        </w:rPr>
        <w:t xml:space="preserve">constrained channels are not always modified). Overall, </w:t>
      </w:r>
      <w:r w:rsidR="001F7CBB" w:rsidRPr="000930FA">
        <w:rPr>
          <w:rFonts w:cs="Times New Roman"/>
          <w:color w:val="000000" w:themeColor="text1"/>
        </w:rPr>
        <w:t xml:space="preserve">we developed a correlative </w:t>
      </w:r>
      <w:r w:rsidR="005631EB" w:rsidRPr="000930FA">
        <w:rPr>
          <w:rFonts w:cs="Times New Roman"/>
          <w:color w:val="000000" w:themeColor="text1"/>
        </w:rPr>
        <w:t>model by design</w:t>
      </w:r>
      <w:r w:rsidR="001F7CBB" w:rsidRPr="000930FA">
        <w:rPr>
          <w:rFonts w:cs="Times New Roman"/>
          <w:color w:val="000000" w:themeColor="text1"/>
        </w:rPr>
        <w:t>,</w:t>
      </w:r>
      <w:r w:rsidR="005631EB" w:rsidRPr="000930FA">
        <w:rPr>
          <w:rFonts w:cs="Times New Roman"/>
          <w:color w:val="000000" w:themeColor="text1"/>
        </w:rPr>
        <w:t xml:space="preserve"> </w:t>
      </w:r>
      <w:r w:rsidR="001F7CBB" w:rsidRPr="000930FA">
        <w:rPr>
          <w:rFonts w:cs="Times New Roman"/>
          <w:color w:val="000000" w:themeColor="text1"/>
        </w:rPr>
        <w:t xml:space="preserve">which was not </w:t>
      </w:r>
      <w:r w:rsidR="005631EB" w:rsidRPr="000930FA">
        <w:rPr>
          <w:rFonts w:cs="Times New Roman"/>
          <w:color w:val="000000" w:themeColor="text1"/>
        </w:rPr>
        <w:t xml:space="preserve">intended </w:t>
      </w:r>
      <w:r w:rsidR="001F7CBB" w:rsidRPr="000930FA">
        <w:rPr>
          <w:rFonts w:cs="Times New Roman"/>
          <w:color w:val="000000" w:themeColor="text1"/>
        </w:rPr>
        <w:t>to identify</w:t>
      </w:r>
      <w:r w:rsidR="005631EB" w:rsidRPr="000930FA">
        <w:rPr>
          <w:rFonts w:cs="Times New Roman"/>
          <w:color w:val="000000" w:themeColor="text1"/>
        </w:rPr>
        <w:t xml:space="preserve"> specific mechanisms of biological alteration. We assumed that </w:t>
      </w:r>
      <w:r w:rsidR="001F7CBB" w:rsidRPr="000930FA">
        <w:rPr>
          <w:rFonts w:cs="Times New Roman"/>
          <w:color w:val="000000" w:themeColor="text1"/>
        </w:rPr>
        <w:t xml:space="preserve">the importance of </w:t>
      </w:r>
      <w:r w:rsidR="005631EB" w:rsidRPr="000930FA">
        <w:rPr>
          <w:rFonts w:cs="Times New Roman"/>
          <w:color w:val="000000" w:themeColor="text1"/>
        </w:rPr>
        <w:t xml:space="preserve">in-stream factors </w:t>
      </w:r>
      <w:r w:rsidR="001F7CBB" w:rsidRPr="000930FA">
        <w:rPr>
          <w:rFonts w:cs="Times New Roman"/>
          <w:color w:val="000000" w:themeColor="text1"/>
        </w:rPr>
        <w:t xml:space="preserve">to biological condition scores could be assessed </w:t>
      </w:r>
      <w:r w:rsidR="005631EB" w:rsidRPr="000930FA">
        <w:rPr>
          <w:rFonts w:cs="Times New Roman"/>
          <w:color w:val="000000" w:themeColor="text1"/>
        </w:rPr>
        <w:t>with follow-up analys</w:t>
      </w:r>
      <w:r w:rsidR="001F7CBB" w:rsidRPr="000930FA">
        <w:rPr>
          <w:rFonts w:cs="Times New Roman"/>
          <w:color w:val="000000" w:themeColor="text1"/>
        </w:rPr>
        <w:t>e</w:t>
      </w:r>
      <w:r w:rsidR="005631EB" w:rsidRPr="000930FA">
        <w:rPr>
          <w:rFonts w:cs="Times New Roman"/>
          <w:color w:val="000000" w:themeColor="text1"/>
        </w:rPr>
        <w:t>s</w:t>
      </w:r>
      <w:r w:rsidR="001F7CBB" w:rsidRPr="000930FA">
        <w:rPr>
          <w:rFonts w:cs="Times New Roman"/>
          <w:color w:val="000000" w:themeColor="text1"/>
        </w:rPr>
        <w:t xml:space="preserve"> as desired or needed</w:t>
      </w:r>
      <w:r w:rsidR="005631EB" w:rsidRPr="000930FA">
        <w:rPr>
          <w:rFonts w:cs="Times New Roman"/>
          <w:color w:val="000000" w:themeColor="text1"/>
        </w:rPr>
        <w:t>.</w:t>
      </w:r>
    </w:p>
    <w:p w14:paraId="668D7C47" w14:textId="614B3C9F" w:rsidR="00341021" w:rsidRPr="000930FA" w:rsidRDefault="001F7CB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used </w:t>
      </w:r>
      <w:r w:rsidR="005631EB" w:rsidRPr="000930FA">
        <w:rPr>
          <w:rFonts w:cs="Times New Roman"/>
          <w:color w:val="000000" w:themeColor="text1"/>
        </w:rPr>
        <w:t xml:space="preserve">quantile regression forests </w:t>
      </w:r>
      <w:r w:rsidR="00CA09FA" w:rsidRPr="000930FA">
        <w:rPr>
          <w:rFonts w:cs="Times New Roman"/>
          <w:color w:val="000000" w:themeColor="text1"/>
        </w:rPr>
        <w:t xml:space="preserve">(QRF) </w:t>
      </w:r>
      <w:r w:rsidR="005631EB" w:rsidRPr="000930FA">
        <w:rPr>
          <w:rFonts w:cs="Times New Roman"/>
          <w:color w:val="000000" w:themeColor="text1"/>
        </w:rPr>
        <w:t xml:space="preserve">to estimate ranges of likely CSCI scores in different landscapes (Meinshausen </w:t>
      </w:r>
      <w:hyperlink w:anchor="ref-Meinshausen06">
        <w:r w:rsidR="005631EB" w:rsidRPr="000930FA">
          <w:rPr>
            <w:rStyle w:val="Hyperlink"/>
            <w:rFonts w:cs="Times New Roman"/>
            <w:color w:val="000000" w:themeColor="text1"/>
          </w:rPr>
          <w:t>2006</w:t>
        </w:r>
      </w:hyperlink>
      <w:r w:rsidR="005631EB" w:rsidRPr="000930FA">
        <w:rPr>
          <w:rFonts w:cs="Times New Roman"/>
          <w:color w:val="000000" w:themeColor="text1"/>
        </w:rPr>
        <w:t xml:space="preserve">, </w:t>
      </w:r>
      <w:hyperlink w:anchor="ref-Meinshausen17">
        <w:r w:rsidR="005631EB" w:rsidRPr="000930FA">
          <w:rPr>
            <w:rStyle w:val="Hyperlink"/>
            <w:rFonts w:cs="Times New Roman"/>
            <w:color w:val="000000" w:themeColor="text1"/>
          </w:rPr>
          <w:t>2017</w:t>
        </w:r>
      </w:hyperlink>
      <w:r w:rsidR="005631EB" w:rsidRPr="000930FA">
        <w:rPr>
          <w:rFonts w:cs="Times New Roman"/>
          <w:color w:val="000000" w:themeColor="text1"/>
        </w:rPr>
        <w:t xml:space="preserve">). Random forests </w:t>
      </w:r>
      <w:r w:rsidR="00474B3D">
        <w:rPr>
          <w:rFonts w:cs="Times New Roman"/>
          <w:color w:val="000000" w:themeColor="text1"/>
        </w:rPr>
        <w:t>modeling is</w:t>
      </w:r>
      <w:r w:rsidR="005631EB" w:rsidRPr="000930FA">
        <w:rPr>
          <w:rFonts w:cs="Times New Roman"/>
          <w:color w:val="000000" w:themeColor="text1"/>
        </w:rPr>
        <w:t xml:space="preserve"> an ensemble learning approach to predictive modeling that aggregates information from a large number of regression trees and have been used extensively in bioassessment applications (Carlisle</w:t>
      </w:r>
      <w:r w:rsidR="007F7441" w:rsidRPr="000930FA">
        <w:rPr>
          <w:rFonts w:cs="Times New Roman"/>
          <w:color w:val="000000" w:themeColor="text1"/>
        </w:rPr>
        <w:t xml:space="preserve"> et al.</w:t>
      </w:r>
      <w:r w:rsidR="005631EB" w:rsidRPr="000930FA">
        <w:rPr>
          <w:rFonts w:cs="Times New Roman"/>
          <w:color w:val="000000" w:themeColor="text1"/>
        </w:rPr>
        <w:t xml:space="preserve"> </w:t>
      </w:r>
      <w:hyperlink w:anchor="ref-Carlisle09">
        <w:r w:rsidR="005631EB" w:rsidRPr="000930FA">
          <w:rPr>
            <w:rStyle w:val="Hyperlink"/>
            <w:rFonts w:cs="Times New Roman"/>
            <w:color w:val="000000" w:themeColor="text1"/>
          </w:rPr>
          <w:t>2009</w:t>
        </w:r>
      </w:hyperlink>
      <w:r w:rsidR="0026072A" w:rsidRPr="000930FA">
        <w:rPr>
          <w:rFonts w:cs="Times New Roman"/>
          <w:color w:val="000000" w:themeColor="text1"/>
        </w:rPr>
        <w:t>,</w:t>
      </w:r>
      <w:r w:rsidR="005631EB" w:rsidRPr="000930FA">
        <w:rPr>
          <w:rFonts w:cs="Times New Roman"/>
          <w:color w:val="000000" w:themeColor="text1"/>
        </w:rPr>
        <w:t xml:space="preserve"> Chen et al. </w:t>
      </w:r>
      <w:hyperlink w:anchor="ref-Chen14">
        <w:r w:rsidR="005631EB" w:rsidRPr="000930FA">
          <w:rPr>
            <w:rStyle w:val="Hyperlink"/>
            <w:rFonts w:cs="Times New Roman"/>
            <w:color w:val="000000" w:themeColor="text1"/>
          </w:rPr>
          <w:t>2014</w:t>
        </w:r>
      </w:hyperlink>
      <w:r w:rsidR="0026072A" w:rsidRPr="000930FA">
        <w:rPr>
          <w:rFonts w:cs="Times New Roman"/>
          <w:color w:val="000000" w:themeColor="text1"/>
        </w:rPr>
        <w:t>,</w:t>
      </w:r>
      <w:r w:rsidR="005631EB" w:rsidRPr="000930FA">
        <w:rPr>
          <w:rFonts w:cs="Times New Roman"/>
          <w:color w:val="000000" w:themeColor="text1"/>
        </w:rPr>
        <w:t xml:space="preserve"> Mazor et al. </w:t>
      </w:r>
      <w:hyperlink w:anchor="ref-Mazor16">
        <w:r w:rsidR="005631EB" w:rsidRPr="000930FA">
          <w:rPr>
            <w:rStyle w:val="Hyperlink"/>
            <w:rFonts w:cs="Times New Roman"/>
            <w:color w:val="000000" w:themeColor="text1"/>
          </w:rPr>
          <w:t>2016</w:t>
        </w:r>
      </w:hyperlink>
      <w:r w:rsidR="0026072A" w:rsidRPr="000930FA">
        <w:rPr>
          <w:rFonts w:cs="Times New Roman"/>
          <w:color w:val="000000" w:themeColor="text1"/>
        </w:rPr>
        <w:t>,</w:t>
      </w:r>
      <w:r w:rsidR="005631EB" w:rsidRPr="000930FA">
        <w:rPr>
          <w:rFonts w:cs="Times New Roman"/>
          <w:color w:val="000000" w:themeColor="text1"/>
        </w:rPr>
        <w:t xml:space="preserve"> Fox et al. </w:t>
      </w:r>
      <w:hyperlink w:anchor="ref-Fox17">
        <w:r w:rsidR="005631EB" w:rsidRPr="000930FA">
          <w:rPr>
            <w:rStyle w:val="Hyperlink"/>
            <w:rFonts w:cs="Times New Roman"/>
            <w:color w:val="000000" w:themeColor="text1"/>
          </w:rPr>
          <w:t>2017</w:t>
        </w:r>
      </w:hyperlink>
      <w:r w:rsidR="005631EB" w:rsidRPr="000930FA">
        <w:rPr>
          <w:rFonts w:cs="Times New Roman"/>
          <w:color w:val="000000" w:themeColor="text1"/>
        </w:rPr>
        <w:t>). Random forest models can quantify complex, non-linear relationships and interactions between variables and can be more effective with large datasets relative to more commonly-used approaches, such as multiple regression (</w:t>
      </w:r>
      <w:bookmarkStart w:id="7" w:name="_Hlk16413095"/>
      <w:r w:rsidR="005631EB" w:rsidRPr="000930FA">
        <w:rPr>
          <w:rFonts w:cs="Times New Roman"/>
          <w:color w:val="000000" w:themeColor="text1"/>
        </w:rPr>
        <w:t xml:space="preserve">Breiman </w:t>
      </w:r>
      <w:hyperlink w:anchor="ref-Breiman01">
        <w:r w:rsidR="005631EB" w:rsidRPr="000930FA">
          <w:rPr>
            <w:rStyle w:val="Hyperlink"/>
            <w:rFonts w:cs="Times New Roman"/>
            <w:color w:val="000000" w:themeColor="text1"/>
          </w:rPr>
          <w:t>2001</w:t>
        </w:r>
      </w:hyperlink>
      <w:bookmarkEnd w:id="7"/>
      <w:r w:rsidR="0026072A" w:rsidRPr="000930FA">
        <w:rPr>
          <w:rFonts w:cs="Times New Roman"/>
          <w:color w:val="000000" w:themeColor="text1"/>
        </w:rPr>
        <w:t>,</w:t>
      </w:r>
      <w:r w:rsidR="005631EB" w:rsidRPr="000930FA">
        <w:rPr>
          <w:rFonts w:cs="Times New Roman"/>
          <w:color w:val="000000" w:themeColor="text1"/>
        </w:rPr>
        <w:t xml:space="preserve"> Ha</w:t>
      </w:r>
      <w:r w:rsidR="007F7441" w:rsidRPr="000930FA">
        <w:rPr>
          <w:rFonts w:cs="Times New Roman"/>
          <w:color w:val="000000" w:themeColor="text1"/>
        </w:rPr>
        <w:t xml:space="preserve">stie et al. </w:t>
      </w:r>
      <w:hyperlink w:anchor="ref-Hastie09">
        <w:r w:rsidR="005631EB" w:rsidRPr="000930FA">
          <w:rPr>
            <w:rStyle w:val="Hyperlink"/>
            <w:rFonts w:cs="Times New Roman"/>
            <w:color w:val="000000" w:themeColor="text1"/>
          </w:rPr>
          <w:t>2009</w:t>
        </w:r>
      </w:hyperlink>
      <w:r w:rsidR="005631EB" w:rsidRPr="000930FA">
        <w:rPr>
          <w:rFonts w:cs="Times New Roman"/>
          <w:color w:val="000000" w:themeColor="text1"/>
        </w:rPr>
        <w:t xml:space="preserve">). </w:t>
      </w:r>
      <w:bookmarkStart w:id="8" w:name="_Hlk16412461"/>
      <w:r w:rsidR="005631EB" w:rsidRPr="000930FA">
        <w:rPr>
          <w:rFonts w:cs="Times New Roman"/>
          <w:color w:val="000000" w:themeColor="text1"/>
        </w:rPr>
        <w:t xml:space="preserve">Quantile models, such as </w:t>
      </w:r>
      <w:r w:rsidR="00CA09FA" w:rsidRPr="000930FA">
        <w:rPr>
          <w:rFonts w:cs="Times New Roman"/>
          <w:color w:val="000000" w:themeColor="text1"/>
        </w:rPr>
        <w:t>QRF</w:t>
      </w:r>
      <w:r w:rsidR="005631EB" w:rsidRPr="000930FA">
        <w:rPr>
          <w:rFonts w:cs="Times New Roman"/>
          <w:color w:val="000000" w:themeColor="text1"/>
        </w:rPr>
        <w:t>, evaluate the range of values</w:t>
      </w:r>
      <w:r w:rsidR="000D2013" w:rsidRPr="000930FA">
        <w:rPr>
          <w:rFonts w:cs="Times New Roman"/>
          <w:color w:val="000000" w:themeColor="text1"/>
        </w:rPr>
        <w:t xml:space="preserve"> of the response variable</w:t>
      </w:r>
      <w:r w:rsidR="005631EB" w:rsidRPr="000930FA">
        <w:rPr>
          <w:rFonts w:cs="Times New Roman"/>
          <w:color w:val="000000" w:themeColor="text1"/>
        </w:rPr>
        <w:t xml:space="preserve"> that are expected</w:t>
      </w:r>
      <w:bookmarkEnd w:id="8"/>
      <w:r w:rsidR="005631EB" w:rsidRPr="000930FA">
        <w:rPr>
          <w:rFonts w:cs="Times New Roman"/>
          <w:color w:val="000000" w:themeColor="text1"/>
        </w:rPr>
        <w:t xml:space="preserve">, in contrast to conventional models that provide only an estimate of the mean response (Cade and Noon </w:t>
      </w:r>
      <w:hyperlink w:anchor="ref-Cade03">
        <w:r w:rsidR="005631EB" w:rsidRPr="000930FA">
          <w:rPr>
            <w:rStyle w:val="Hyperlink"/>
            <w:rFonts w:cs="Times New Roman"/>
            <w:color w:val="000000" w:themeColor="text1"/>
          </w:rPr>
          <w:t>2003</w:t>
        </w:r>
      </w:hyperlink>
      <w:r w:rsidR="005631EB" w:rsidRPr="000930FA">
        <w:rPr>
          <w:rFonts w:cs="Times New Roman"/>
          <w:color w:val="000000" w:themeColor="text1"/>
        </w:rPr>
        <w:t xml:space="preserve">). This modeling approach can estimate a lower and an upper limit of likely scores that might be expected at a site given </w:t>
      </w:r>
      <w:r w:rsidR="00CA09FA" w:rsidRPr="000930FA">
        <w:rPr>
          <w:rFonts w:cs="Times New Roman"/>
          <w:color w:val="000000" w:themeColor="text1"/>
        </w:rPr>
        <w:t xml:space="preserve">its surrounding </w:t>
      </w:r>
      <w:r w:rsidR="005631EB" w:rsidRPr="000930FA">
        <w:rPr>
          <w:rFonts w:cs="Times New Roman"/>
          <w:color w:val="000000" w:themeColor="text1"/>
        </w:rPr>
        <w:t xml:space="preserve">land use, which can be </w:t>
      </w:r>
      <w:r w:rsidR="00CA09FA" w:rsidRPr="000930FA">
        <w:rPr>
          <w:rFonts w:cs="Times New Roman"/>
          <w:color w:val="000000" w:themeColor="text1"/>
        </w:rPr>
        <w:t xml:space="preserve">therefore </w:t>
      </w:r>
      <w:r w:rsidR="005631EB" w:rsidRPr="000930FA">
        <w:rPr>
          <w:rFonts w:cs="Times New Roman"/>
          <w:color w:val="000000" w:themeColor="text1"/>
        </w:rPr>
        <w:t xml:space="preserve">used to identify sites where that range includes management targets. </w:t>
      </w:r>
      <w:r w:rsidR="00CA09FA" w:rsidRPr="000930FA">
        <w:rPr>
          <w:rFonts w:cs="Times New Roman"/>
          <w:color w:val="000000" w:themeColor="text1"/>
        </w:rPr>
        <w:t xml:space="preserve">We used a statewide, validated QRF </w:t>
      </w:r>
      <w:r w:rsidR="005631EB" w:rsidRPr="000930FA">
        <w:rPr>
          <w:rFonts w:cs="Times New Roman"/>
          <w:color w:val="000000" w:themeColor="text1"/>
        </w:rPr>
        <w:t xml:space="preserve">to predict CSCI scores in each stream segment </w:t>
      </w:r>
      <w:r w:rsidR="00CA09FA" w:rsidRPr="000930FA">
        <w:rPr>
          <w:rFonts w:cs="Times New Roman"/>
          <w:color w:val="000000" w:themeColor="text1"/>
        </w:rPr>
        <w:t xml:space="preserve">where predictors were available </w:t>
      </w:r>
      <w:r w:rsidR="005631EB" w:rsidRPr="000930FA">
        <w:rPr>
          <w:rFonts w:cs="Times New Roman"/>
          <w:color w:val="000000" w:themeColor="text1"/>
        </w:rPr>
        <w:t xml:space="preserve">at </w:t>
      </w:r>
      <w:r w:rsidR="00446621">
        <w:rPr>
          <w:rFonts w:cs="Times New Roman"/>
          <w:color w:val="000000" w:themeColor="text1"/>
        </w:rPr>
        <w:t>5%</w:t>
      </w:r>
      <w:r w:rsidR="005631EB" w:rsidRPr="000930FA">
        <w:rPr>
          <w:rFonts w:cs="Times New Roman"/>
          <w:color w:val="000000" w:themeColor="text1"/>
        </w:rPr>
        <w:t xml:space="preserve"> increments (i.e., 5</w:t>
      </w:r>
      <w:r w:rsidR="005631EB" w:rsidRPr="00522610">
        <w:rPr>
          <w:rFonts w:cs="Times New Roman"/>
          <w:color w:val="000000" w:themeColor="text1"/>
          <w:vertAlign w:val="superscript"/>
        </w:rPr>
        <w:t>th</w:t>
      </w:r>
      <w:r w:rsidR="005631EB" w:rsidRPr="000930FA">
        <w:rPr>
          <w:rFonts w:cs="Times New Roman"/>
          <w:color w:val="000000" w:themeColor="text1"/>
        </w:rPr>
        <w:t>, 10</w:t>
      </w:r>
      <w:r w:rsidR="005631EB" w:rsidRPr="00522610">
        <w:rPr>
          <w:rFonts w:cs="Times New Roman"/>
          <w:color w:val="000000" w:themeColor="text1"/>
          <w:vertAlign w:val="superscript"/>
        </w:rPr>
        <w:t>th</w:t>
      </w:r>
      <w:r w:rsidR="005631EB" w:rsidRPr="000930FA">
        <w:rPr>
          <w:rFonts w:cs="Times New Roman"/>
          <w:color w:val="000000" w:themeColor="text1"/>
        </w:rPr>
        <w:t>, etc.) from the 5</w:t>
      </w:r>
      <w:r w:rsidR="005631EB" w:rsidRPr="00522610">
        <w:rPr>
          <w:rFonts w:cs="Times New Roman"/>
          <w:color w:val="000000" w:themeColor="text1"/>
          <w:vertAlign w:val="superscript"/>
        </w:rPr>
        <w:t>th</w:t>
      </w:r>
      <w:r w:rsidR="005631EB" w:rsidRPr="000930FA">
        <w:rPr>
          <w:rFonts w:cs="Times New Roman"/>
          <w:color w:val="000000" w:themeColor="text1"/>
        </w:rPr>
        <w:t xml:space="preserve"> to 95</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of expectations. For example, the 50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prediction was the most likely score for a stream segment given observed values </w:t>
      </w:r>
      <w:r w:rsidR="00CA09FA" w:rsidRPr="000930FA">
        <w:rPr>
          <w:rFonts w:cs="Times New Roman"/>
          <w:color w:val="000000" w:themeColor="text1"/>
        </w:rPr>
        <w:t xml:space="preserve">of </w:t>
      </w:r>
      <w:r w:rsidR="005631EB" w:rsidRPr="000930FA">
        <w:rPr>
          <w:rFonts w:cs="Times New Roman"/>
          <w:color w:val="000000" w:themeColor="text1"/>
        </w:rPr>
        <w:t>landscape variables, whereas lower (e.g., 5</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and upper (95</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conditional quantile</w:t>
      </w:r>
      <w:r w:rsidR="00CA09FA" w:rsidRPr="000930FA">
        <w:rPr>
          <w:rFonts w:cs="Times New Roman"/>
          <w:color w:val="000000" w:themeColor="text1"/>
        </w:rPr>
        <w:t>s</w:t>
      </w:r>
      <w:r w:rsidR="005631EB" w:rsidRPr="000930FA">
        <w:rPr>
          <w:rFonts w:cs="Times New Roman"/>
          <w:color w:val="000000" w:themeColor="text1"/>
        </w:rPr>
        <w:t xml:space="preserve"> </w:t>
      </w:r>
      <w:r w:rsidR="00CA09FA" w:rsidRPr="000930FA">
        <w:rPr>
          <w:rFonts w:cs="Times New Roman"/>
          <w:color w:val="000000" w:themeColor="text1"/>
        </w:rPr>
        <w:t>identified the 90</w:t>
      </w:r>
      <w:r w:rsidR="00446621">
        <w:rPr>
          <w:rFonts w:cs="Times New Roman"/>
          <w:color w:val="000000" w:themeColor="text1"/>
        </w:rPr>
        <w:t>%</w:t>
      </w:r>
      <w:r w:rsidR="00446621" w:rsidRPr="000930FA">
        <w:rPr>
          <w:rFonts w:cs="Times New Roman"/>
          <w:color w:val="000000" w:themeColor="text1"/>
        </w:rPr>
        <w:t xml:space="preserve"> </w:t>
      </w:r>
      <w:r w:rsidR="00CA09FA" w:rsidRPr="000930FA">
        <w:rPr>
          <w:rFonts w:cs="Times New Roman"/>
          <w:color w:val="000000" w:themeColor="text1"/>
        </w:rPr>
        <w:t>(range) of scores likely to occur at a site</w:t>
      </w:r>
      <w:r w:rsidR="005631EB" w:rsidRPr="000930FA">
        <w:rPr>
          <w:rFonts w:cs="Times New Roman"/>
          <w:color w:val="000000" w:themeColor="text1"/>
        </w:rPr>
        <w:t xml:space="preserve">. </w:t>
      </w:r>
      <w:r w:rsidR="00CA09FA" w:rsidRPr="000930FA">
        <w:rPr>
          <w:rFonts w:cs="Times New Roman"/>
          <w:color w:val="000000" w:themeColor="text1"/>
        </w:rPr>
        <w:t>We used the</w:t>
      </w:r>
      <w:r w:rsidR="005631EB" w:rsidRPr="000930FA">
        <w:rPr>
          <w:rFonts w:cs="Times New Roman"/>
          <w:color w:val="000000" w:themeColor="text1"/>
        </w:rPr>
        <w:t xml:space="preserve"> </w:t>
      </w:r>
      <w:r w:rsidR="005631EB" w:rsidRPr="00522610">
        <w:rPr>
          <w:rFonts w:cs="Times New Roman"/>
          <w:i/>
          <w:color w:val="000000" w:themeColor="text1"/>
        </w:rPr>
        <w:t>quantregForest</w:t>
      </w:r>
      <w:r w:rsidR="005631EB" w:rsidRPr="000930FA">
        <w:rPr>
          <w:rFonts w:cs="Times New Roman"/>
          <w:color w:val="000000" w:themeColor="text1"/>
        </w:rPr>
        <w:t xml:space="preserve"> package</w:t>
      </w:r>
      <w:r w:rsidR="00446621">
        <w:rPr>
          <w:rFonts w:cs="Times New Roman"/>
          <w:color w:val="000000" w:themeColor="text1"/>
        </w:rPr>
        <w:t xml:space="preserve"> </w:t>
      </w:r>
      <w:r w:rsidR="00CA09FA" w:rsidRPr="000930FA">
        <w:rPr>
          <w:rFonts w:cs="Times New Roman"/>
          <w:color w:val="000000" w:themeColor="text1"/>
        </w:rPr>
        <w:t xml:space="preserve">with default settings </w:t>
      </w:r>
      <w:r w:rsidR="005631EB" w:rsidRPr="000930FA">
        <w:rPr>
          <w:rFonts w:cs="Times New Roman"/>
          <w:color w:val="000000" w:themeColor="text1"/>
        </w:rPr>
        <w:t>to develop the model</w:t>
      </w:r>
      <w:r w:rsidR="00446621" w:rsidRPr="000930FA">
        <w:rPr>
          <w:rFonts w:cs="Times New Roman"/>
          <w:color w:val="000000" w:themeColor="text1"/>
        </w:rPr>
        <w:t xml:space="preserve"> (Meinshausen </w:t>
      </w:r>
      <w:hyperlink w:anchor="ref-Meinshausen17">
        <w:r w:rsidR="00446621" w:rsidRPr="000930FA">
          <w:rPr>
            <w:rStyle w:val="Hyperlink"/>
            <w:rFonts w:cs="Times New Roman"/>
            <w:color w:val="000000" w:themeColor="text1"/>
          </w:rPr>
          <w:t>2017</w:t>
        </w:r>
      </w:hyperlink>
      <w:r w:rsidR="00446621" w:rsidRPr="000930FA">
        <w:rPr>
          <w:rFonts w:cs="Times New Roman"/>
          <w:color w:val="000000" w:themeColor="text1"/>
        </w:rPr>
        <w:t>)</w:t>
      </w:r>
      <w:r w:rsidR="005631EB" w:rsidRPr="000930FA">
        <w:rPr>
          <w:rFonts w:cs="Times New Roman"/>
          <w:color w:val="000000" w:themeColor="text1"/>
        </w:rPr>
        <w:t>.</w:t>
      </w:r>
    </w:p>
    <w:p w14:paraId="5CE5AC66" w14:textId="5383353D"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stratified sample data to ensure sufficient representation of landscape gradients across major regions in the state (Fig</w:t>
      </w:r>
      <w:r w:rsidR="008E31E4" w:rsidRPr="000930FA">
        <w:rPr>
          <w:rFonts w:cs="Times New Roman"/>
          <w:color w:val="000000" w:themeColor="text1"/>
        </w:rPr>
        <w:t>.</w:t>
      </w:r>
      <w:r w:rsidRPr="000930FA">
        <w:rPr>
          <w:rFonts w:cs="Times New Roman"/>
          <w:color w:val="000000" w:themeColor="text1"/>
        </w:rPr>
        <w:t xml:space="preserve"> 1). </w:t>
      </w:r>
      <w:r w:rsidR="008E31E4" w:rsidRPr="000930FA">
        <w:rPr>
          <w:rFonts w:cs="Times New Roman"/>
          <w:color w:val="000000" w:themeColor="text1"/>
        </w:rPr>
        <w:t>We used data from</w:t>
      </w:r>
      <w:r w:rsidRPr="000930FA">
        <w:rPr>
          <w:rFonts w:cs="Times New Roman"/>
          <w:color w:val="000000" w:themeColor="text1"/>
        </w:rPr>
        <w:t xml:space="preserve"> 75% of </w:t>
      </w:r>
      <w:r w:rsidR="008E31E4" w:rsidRPr="000930FA">
        <w:rPr>
          <w:rFonts w:cs="Times New Roman"/>
          <w:color w:val="000000" w:themeColor="text1"/>
        </w:rPr>
        <w:t xml:space="preserve">the </w:t>
      </w:r>
      <w:r w:rsidRPr="000930FA">
        <w:rPr>
          <w:rFonts w:cs="Times New Roman"/>
          <w:color w:val="000000" w:themeColor="text1"/>
        </w:rPr>
        <w:t>segments with observed CSCI scores</w:t>
      </w:r>
      <w:r w:rsidR="008E31E4" w:rsidRPr="000930FA">
        <w:rPr>
          <w:rFonts w:cs="Times New Roman"/>
          <w:color w:val="000000" w:themeColor="text1"/>
        </w:rPr>
        <w:t xml:space="preserve"> to calibrate the model</w:t>
      </w:r>
      <w:r w:rsidRPr="000930FA">
        <w:rPr>
          <w:rFonts w:cs="Times New Roman"/>
          <w:color w:val="000000" w:themeColor="text1"/>
        </w:rPr>
        <w:t xml:space="preserve">, </w:t>
      </w:r>
      <w:r w:rsidR="008E31E4" w:rsidRPr="000930FA">
        <w:rPr>
          <w:rFonts w:cs="Times New Roman"/>
          <w:color w:val="000000" w:themeColor="text1"/>
        </w:rPr>
        <w:t xml:space="preserve">and we ensured data were representative of the full range of landscape conditions by </w:t>
      </w:r>
      <w:r w:rsidRPr="000930FA">
        <w:rPr>
          <w:rFonts w:cs="Times New Roman"/>
          <w:color w:val="000000" w:themeColor="text1"/>
        </w:rPr>
        <w:t>random</w:t>
      </w:r>
      <w:r w:rsidR="008E31E4" w:rsidRPr="000930FA">
        <w:rPr>
          <w:rFonts w:cs="Times New Roman"/>
          <w:color w:val="000000" w:themeColor="text1"/>
        </w:rPr>
        <w:t>ly</w:t>
      </w:r>
      <w:r w:rsidRPr="000930FA">
        <w:rPr>
          <w:rFonts w:cs="Times New Roman"/>
          <w:color w:val="000000" w:themeColor="text1"/>
        </w:rPr>
        <w:t xml:space="preserve"> draw</w:t>
      </w:r>
      <w:r w:rsidR="008E31E4" w:rsidRPr="000930FA">
        <w:rPr>
          <w:rFonts w:cs="Times New Roman"/>
          <w:color w:val="000000" w:themeColor="text1"/>
        </w:rPr>
        <w:t>ing segments</w:t>
      </w:r>
      <w:r w:rsidRPr="000930FA">
        <w:rPr>
          <w:rFonts w:cs="Times New Roman"/>
          <w:color w:val="000000" w:themeColor="text1"/>
        </w:rPr>
        <w:t xml:space="preserve"> from </w:t>
      </w:r>
      <w:r w:rsidR="008E31E4" w:rsidRPr="000930FA">
        <w:rPr>
          <w:rFonts w:cs="Times New Roman"/>
          <w:color w:val="000000" w:themeColor="text1"/>
        </w:rPr>
        <w:t xml:space="preserve">4 </w:t>
      </w:r>
      <w:r w:rsidRPr="000930FA">
        <w:rPr>
          <w:rFonts w:cs="Times New Roman"/>
          <w:color w:val="000000" w:themeColor="text1"/>
        </w:rPr>
        <w:t xml:space="preserve">quartiles </w:t>
      </w:r>
      <w:r w:rsidR="008E31E4" w:rsidRPr="000930FA">
        <w:rPr>
          <w:rFonts w:cs="Times New Roman"/>
          <w:color w:val="000000" w:themeColor="text1"/>
        </w:rPr>
        <w:t xml:space="preserve">(strata) of the full data </w:t>
      </w:r>
      <w:r w:rsidRPr="000930FA">
        <w:rPr>
          <w:rFonts w:cs="Times New Roman"/>
          <w:color w:val="000000" w:themeColor="text1"/>
        </w:rPr>
        <w:t>defined by increasing watershed imperviousness relative to each region (</w:t>
      </w:r>
      <w:r w:rsidRPr="00522610">
        <w:rPr>
          <w:rFonts w:cs="Times New Roman"/>
          <w:i/>
          <w:color w:val="000000" w:themeColor="text1"/>
        </w:rPr>
        <w:t>n</w:t>
      </w:r>
      <w:r w:rsidRPr="000930FA">
        <w:rPr>
          <w:rFonts w:cs="Times New Roman"/>
          <w:color w:val="000000" w:themeColor="text1"/>
        </w:rPr>
        <w:t xml:space="preserve"> = 1965 segments). </w:t>
      </w:r>
      <w:r w:rsidR="008E31E4" w:rsidRPr="000930FA">
        <w:rPr>
          <w:rFonts w:cs="Times New Roman"/>
          <w:color w:val="000000" w:themeColor="text1"/>
        </w:rPr>
        <w:t>We used t</w:t>
      </w:r>
      <w:r w:rsidRPr="000930FA">
        <w:rPr>
          <w:rFonts w:cs="Times New Roman"/>
          <w:color w:val="000000" w:themeColor="text1"/>
        </w:rPr>
        <w:t>he remaining 25% of sites for model validation (</w:t>
      </w:r>
      <w:r w:rsidRPr="00522610">
        <w:rPr>
          <w:rFonts w:cs="Times New Roman"/>
          <w:i/>
          <w:color w:val="000000" w:themeColor="text1"/>
        </w:rPr>
        <w:t>n</w:t>
      </w:r>
      <w:r w:rsidRPr="000930FA">
        <w:rPr>
          <w:rFonts w:cs="Times New Roman"/>
          <w:color w:val="000000" w:themeColor="text1"/>
        </w:rPr>
        <w:t xml:space="preserve"> = 655). Where </w:t>
      </w:r>
      <w:r w:rsidR="004658CE" w:rsidRPr="000930FA">
        <w:rPr>
          <w:rFonts w:cs="Times New Roman"/>
          <w:color w:val="000000" w:themeColor="text1"/>
        </w:rPr>
        <w:t>replicate</w:t>
      </w:r>
      <w:r w:rsidRPr="000930FA">
        <w:rPr>
          <w:rFonts w:cs="Times New Roman"/>
          <w:color w:val="000000" w:themeColor="text1"/>
        </w:rPr>
        <w:t xml:space="preserve"> samples were available at a single site, </w:t>
      </w:r>
      <w:r w:rsidR="008E31E4" w:rsidRPr="000930FA">
        <w:rPr>
          <w:rFonts w:cs="Times New Roman"/>
          <w:color w:val="000000" w:themeColor="text1"/>
        </w:rPr>
        <w:t>we selected 1</w:t>
      </w:r>
      <w:r w:rsidRPr="000930FA">
        <w:rPr>
          <w:rFonts w:cs="Times New Roman"/>
          <w:color w:val="000000" w:themeColor="text1"/>
        </w:rPr>
        <w:t xml:space="preserve"> sample at random for both calibration and validation purposes. </w:t>
      </w:r>
      <w:r w:rsidR="008E31E4" w:rsidRPr="000930FA">
        <w:rPr>
          <w:rFonts w:cs="Times New Roman"/>
          <w:color w:val="000000" w:themeColor="text1"/>
        </w:rPr>
        <w:t xml:space="preserve">We used </w:t>
      </w:r>
      <w:r w:rsidRPr="000930FA">
        <w:rPr>
          <w:rFonts w:cs="Times New Roman"/>
          <w:color w:val="000000" w:themeColor="text1"/>
        </w:rPr>
        <w:t xml:space="preserve">out-of-bag estimates </w:t>
      </w:r>
      <w:r w:rsidR="00B2795D" w:rsidRPr="000930FA">
        <w:rPr>
          <w:rFonts w:cs="Times New Roman"/>
          <w:color w:val="000000" w:themeColor="text1"/>
        </w:rPr>
        <w:t xml:space="preserve">for the calibration data </w:t>
      </w:r>
      <w:r w:rsidRPr="000930FA">
        <w:rPr>
          <w:rFonts w:cs="Times New Roman"/>
          <w:color w:val="000000" w:themeColor="text1"/>
        </w:rPr>
        <w:t xml:space="preserve">to prevent bias and over-fitting. </w:t>
      </w:r>
      <w:r w:rsidRPr="000930FA">
        <w:rPr>
          <w:rFonts w:cs="Times New Roman"/>
          <w:color w:val="000000" w:themeColor="text1"/>
        </w:rPr>
        <w:lastRenderedPageBreak/>
        <w:t>Out-of-bag predictions are based on the subset</w:t>
      </w:r>
      <w:r w:rsidR="00B2795D" w:rsidRPr="000930FA">
        <w:rPr>
          <w:rFonts w:cs="Times New Roman"/>
          <w:color w:val="000000" w:themeColor="text1"/>
        </w:rPr>
        <w:t>s</w:t>
      </w:r>
      <w:r w:rsidRPr="000930FA">
        <w:rPr>
          <w:rFonts w:cs="Times New Roman"/>
          <w:color w:val="000000" w:themeColor="text1"/>
        </w:rPr>
        <w:t xml:space="preserve"> of trees </w:t>
      </w:r>
      <w:r w:rsidR="00B2795D" w:rsidRPr="000930FA">
        <w:rPr>
          <w:rFonts w:cs="Times New Roman"/>
          <w:color w:val="000000" w:themeColor="text1"/>
        </w:rPr>
        <w:t>that are excluded in random forest models</w:t>
      </w:r>
      <w:r w:rsidRPr="000930FA">
        <w:rPr>
          <w:rFonts w:cs="Times New Roman"/>
          <w:color w:val="000000" w:themeColor="text1"/>
        </w:rPr>
        <w:t xml:space="preserve"> during </w:t>
      </w:r>
      <w:r w:rsidR="00B2795D" w:rsidRPr="000930FA">
        <w:rPr>
          <w:rFonts w:cs="Times New Roman"/>
          <w:color w:val="000000" w:themeColor="text1"/>
        </w:rPr>
        <w:t xml:space="preserve">calibration </w:t>
      </w:r>
      <w:r w:rsidRPr="000930FA">
        <w:rPr>
          <w:rFonts w:cs="Times New Roman"/>
          <w:color w:val="000000" w:themeColor="text1"/>
        </w:rPr>
        <w:t>(</w:t>
      </w:r>
      <w:r w:rsidR="004658CE" w:rsidRPr="000930FA">
        <w:rPr>
          <w:rFonts w:cs="Times New Roman"/>
          <w:color w:val="000000" w:themeColor="text1"/>
        </w:rPr>
        <w:t xml:space="preserve">Breiman </w:t>
      </w:r>
      <w:hyperlink w:anchor="ref-Breiman01">
        <w:r w:rsidR="004658CE" w:rsidRPr="000930FA">
          <w:rPr>
            <w:rStyle w:val="Hyperlink"/>
            <w:rFonts w:cs="Times New Roman"/>
            <w:color w:val="000000" w:themeColor="text1"/>
          </w:rPr>
          <w:t>2001</w:t>
        </w:r>
      </w:hyperlink>
      <w:r w:rsidRPr="000930FA">
        <w:rPr>
          <w:rFonts w:cs="Times New Roman"/>
          <w:color w:val="000000" w:themeColor="text1"/>
        </w:rPr>
        <w:t>).</w:t>
      </w:r>
    </w:p>
    <w:p w14:paraId="7213A183" w14:textId="606011D9" w:rsidR="00341021" w:rsidRPr="000930FA" w:rsidRDefault="00B2795D"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evaluated the model for </w:t>
      </w:r>
      <w:r w:rsidR="005631EB" w:rsidRPr="000930FA">
        <w:rPr>
          <w:rFonts w:cs="Times New Roman"/>
          <w:color w:val="000000" w:themeColor="text1"/>
        </w:rPr>
        <w:t xml:space="preserve">both predictive ability </w:t>
      </w:r>
      <w:r w:rsidRPr="000930FA">
        <w:rPr>
          <w:rFonts w:cs="Times New Roman"/>
          <w:color w:val="000000" w:themeColor="text1"/>
        </w:rPr>
        <w:t xml:space="preserve">and </w:t>
      </w:r>
      <w:r w:rsidR="005631EB" w:rsidRPr="000930FA">
        <w:rPr>
          <w:rFonts w:cs="Times New Roman"/>
          <w:color w:val="000000" w:themeColor="text1"/>
        </w:rPr>
        <w:t>bias</w:t>
      </w:r>
      <w:r w:rsidRPr="000930FA">
        <w:rPr>
          <w:rFonts w:cs="Times New Roman"/>
          <w:color w:val="000000" w:themeColor="text1"/>
        </w:rPr>
        <w:t>, both of</w:t>
      </w:r>
      <w:r w:rsidR="005631EB" w:rsidRPr="000930FA">
        <w:rPr>
          <w:rFonts w:cs="Times New Roman"/>
          <w:color w:val="000000" w:themeColor="text1"/>
        </w:rPr>
        <w:t xml:space="preserve"> which may vary depending on </w:t>
      </w:r>
      <w:r w:rsidR="00446621" w:rsidRPr="000930FA">
        <w:rPr>
          <w:rFonts w:cs="Times New Roman"/>
          <w:color w:val="000000" w:themeColor="text1"/>
        </w:rPr>
        <w:t>land</w:t>
      </w:r>
      <w:r w:rsidR="00446621">
        <w:rPr>
          <w:rFonts w:cs="Times New Roman"/>
          <w:color w:val="000000" w:themeColor="text1"/>
        </w:rPr>
        <w:t>-</w:t>
      </w:r>
      <w:r w:rsidR="005631EB" w:rsidRPr="000930FA">
        <w:rPr>
          <w:rFonts w:cs="Times New Roman"/>
          <w:color w:val="000000" w:themeColor="text1"/>
        </w:rPr>
        <w:t xml:space="preserve">use </w:t>
      </w:r>
      <w:r w:rsidRPr="000930FA">
        <w:rPr>
          <w:rFonts w:cs="Times New Roman"/>
          <w:color w:val="000000" w:themeColor="text1"/>
        </w:rPr>
        <w:t>setting</w:t>
      </w:r>
      <w:r w:rsidR="005631EB" w:rsidRPr="000930FA">
        <w:rPr>
          <w:rFonts w:cs="Times New Roman"/>
          <w:color w:val="000000" w:themeColor="text1"/>
        </w:rPr>
        <w:t xml:space="preserve">. </w:t>
      </w:r>
      <w:r w:rsidRPr="000930FA">
        <w:rPr>
          <w:rFonts w:cs="Times New Roman"/>
          <w:color w:val="000000" w:themeColor="text1"/>
        </w:rPr>
        <w:t xml:space="preserve">We compared differences between observed CSCI scores and median predictions at the same locations (Pearson correlations and root mean square errors </w:t>
      </w:r>
      <w:r w:rsidR="00446621">
        <w:rPr>
          <w:rFonts w:cs="Times New Roman"/>
          <w:color w:val="000000" w:themeColor="text1"/>
        </w:rPr>
        <w:t>[</w:t>
      </w:r>
      <w:r w:rsidRPr="000930FA">
        <w:rPr>
          <w:rFonts w:cs="Times New Roman"/>
          <w:color w:val="000000" w:themeColor="text1"/>
        </w:rPr>
        <w:t>RMSE</w:t>
      </w:r>
      <w:r w:rsidR="00446621">
        <w:rPr>
          <w:rFonts w:cs="Times New Roman"/>
          <w:color w:val="000000" w:themeColor="text1"/>
        </w:rPr>
        <w:t>]</w:t>
      </w:r>
      <w:r w:rsidRPr="000930FA">
        <w:rPr>
          <w:rFonts w:cs="Times New Roman"/>
          <w:color w:val="000000" w:themeColor="text1"/>
        </w:rPr>
        <w:t>) to evaluate p</w:t>
      </w:r>
      <w:r w:rsidR="005631EB" w:rsidRPr="000930FA">
        <w:rPr>
          <w:rFonts w:cs="Times New Roman"/>
          <w:color w:val="000000" w:themeColor="text1"/>
        </w:rPr>
        <w:t xml:space="preserve">erformance for </w:t>
      </w:r>
      <w:r w:rsidRPr="000930FA">
        <w:rPr>
          <w:rFonts w:cs="Times New Roman"/>
          <w:color w:val="000000" w:themeColor="text1"/>
        </w:rPr>
        <w:t xml:space="preserve">both </w:t>
      </w:r>
      <w:r w:rsidR="005631EB" w:rsidRPr="000930FA">
        <w:rPr>
          <w:rFonts w:cs="Times New Roman"/>
          <w:color w:val="000000" w:themeColor="text1"/>
        </w:rPr>
        <w:t xml:space="preserve">the </w:t>
      </w:r>
      <w:r w:rsidRPr="000930FA">
        <w:rPr>
          <w:rFonts w:cs="Times New Roman"/>
          <w:color w:val="000000" w:themeColor="text1"/>
        </w:rPr>
        <w:t xml:space="preserve">entire </w:t>
      </w:r>
      <w:r w:rsidR="005631EB" w:rsidRPr="000930FA">
        <w:rPr>
          <w:rFonts w:cs="Times New Roman"/>
          <w:color w:val="000000" w:themeColor="text1"/>
        </w:rPr>
        <w:t xml:space="preserve">statewide dataset and each major region. </w:t>
      </w:r>
      <w:r w:rsidRPr="000930FA">
        <w:rPr>
          <w:rFonts w:cs="Times New Roman"/>
          <w:color w:val="000000" w:themeColor="text1"/>
        </w:rPr>
        <w:t>H</w:t>
      </w:r>
      <w:r w:rsidR="005631EB" w:rsidRPr="000930FA">
        <w:rPr>
          <w:rFonts w:cs="Times New Roman"/>
          <w:color w:val="000000" w:themeColor="text1"/>
        </w:rPr>
        <w:t xml:space="preserve">igh correlation coefficients and low RMSE values indicate good predictive ability. </w:t>
      </w:r>
      <w:r w:rsidRPr="000930FA">
        <w:rPr>
          <w:rFonts w:cs="Times New Roman"/>
          <w:color w:val="000000" w:themeColor="text1"/>
        </w:rPr>
        <w:t xml:space="preserve">We </w:t>
      </w:r>
      <w:r w:rsidR="006B17CD" w:rsidRPr="000930FA">
        <w:rPr>
          <w:rFonts w:cs="Times New Roman"/>
          <w:color w:val="000000" w:themeColor="text1"/>
        </w:rPr>
        <w:t xml:space="preserve">assessed potential bias by regressing </w:t>
      </w:r>
      <w:r w:rsidR="005631EB" w:rsidRPr="000930FA">
        <w:rPr>
          <w:rFonts w:cs="Times New Roman"/>
          <w:color w:val="000000" w:themeColor="text1"/>
        </w:rPr>
        <w:t xml:space="preserve">observed </w:t>
      </w:r>
      <w:r w:rsidR="006B17CD" w:rsidRPr="000930FA">
        <w:rPr>
          <w:rFonts w:cs="Times New Roman"/>
          <w:color w:val="000000" w:themeColor="text1"/>
        </w:rPr>
        <w:t>scores on</w:t>
      </w:r>
      <w:r w:rsidR="005631EB" w:rsidRPr="000930FA">
        <w:rPr>
          <w:rFonts w:cs="Times New Roman"/>
          <w:color w:val="000000" w:themeColor="text1"/>
        </w:rPr>
        <w:t xml:space="preserve"> predicted scores </w:t>
      </w:r>
      <w:r w:rsidR="006B17CD" w:rsidRPr="000930FA">
        <w:rPr>
          <w:rFonts w:cs="Times New Roman"/>
          <w:color w:val="000000" w:themeColor="text1"/>
        </w:rPr>
        <w:t xml:space="preserve">and assessing if </w:t>
      </w:r>
      <w:r w:rsidR="005631EB" w:rsidRPr="000930FA">
        <w:rPr>
          <w:rFonts w:cs="Times New Roman"/>
          <w:color w:val="000000" w:themeColor="text1"/>
        </w:rPr>
        <w:t>intercept</w:t>
      </w:r>
      <w:r w:rsidR="006B17CD" w:rsidRPr="000930FA">
        <w:rPr>
          <w:rFonts w:cs="Times New Roman"/>
          <w:color w:val="000000" w:themeColor="text1"/>
        </w:rPr>
        <w:t>s</w:t>
      </w:r>
      <w:r w:rsidR="005631EB" w:rsidRPr="000930FA">
        <w:rPr>
          <w:rFonts w:cs="Times New Roman"/>
          <w:color w:val="000000" w:themeColor="text1"/>
        </w:rPr>
        <w:t xml:space="preserve"> and slope</w:t>
      </w:r>
      <w:r w:rsidR="006B17CD" w:rsidRPr="000930FA">
        <w:rPr>
          <w:rFonts w:cs="Times New Roman"/>
          <w:color w:val="000000" w:themeColor="text1"/>
        </w:rPr>
        <w:t>s</w:t>
      </w:r>
      <w:r w:rsidR="005631EB" w:rsidRPr="000930FA">
        <w:rPr>
          <w:rFonts w:cs="Times New Roman"/>
          <w:color w:val="000000" w:themeColor="text1"/>
        </w:rPr>
        <w:t xml:space="preserve"> differ</w:t>
      </w:r>
      <w:r w:rsidR="006B17CD" w:rsidRPr="000930FA">
        <w:rPr>
          <w:rFonts w:cs="Times New Roman"/>
          <w:color w:val="000000" w:themeColor="text1"/>
        </w:rPr>
        <w:t>ed</w:t>
      </w:r>
      <w:r w:rsidR="005631EB" w:rsidRPr="000930FA">
        <w:rPr>
          <w:rFonts w:cs="Times New Roman"/>
          <w:color w:val="000000" w:themeColor="text1"/>
        </w:rPr>
        <w:t xml:space="preserve"> from 0 and 1, respectively.</w:t>
      </w:r>
    </w:p>
    <w:p w14:paraId="3353511B" w14:textId="77777777" w:rsidR="00B2795D" w:rsidRPr="000930FA" w:rsidRDefault="00B2795D" w:rsidP="000930FA">
      <w:pPr>
        <w:pStyle w:val="BodyText"/>
        <w:widowControl w:val="0"/>
        <w:snapToGrid w:val="0"/>
        <w:spacing w:before="0" w:after="0" w:line="480" w:lineRule="auto"/>
        <w:ind w:firstLine="720"/>
        <w:rPr>
          <w:rFonts w:cs="Times New Roman"/>
          <w:color w:val="000000" w:themeColor="text1"/>
        </w:rPr>
      </w:pPr>
    </w:p>
    <w:p w14:paraId="76282455"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9" w:name="Xc05a6c56ac20bfe687c1728096f6ccaa58b388f"/>
      <w:r w:rsidRPr="000930FA">
        <w:rPr>
          <w:rFonts w:cs="Times New Roman"/>
          <w:sz w:val="24"/>
          <w:szCs w:val="24"/>
        </w:rPr>
        <w:t>Statewide application of the landscape model</w:t>
      </w:r>
      <w:bookmarkEnd w:id="9"/>
    </w:p>
    <w:p w14:paraId="7D06D9EB" w14:textId="1900A9F9"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applied the model to 138</w:t>
      </w:r>
      <w:r w:rsidR="001A6FDC" w:rsidRPr="000930FA">
        <w:rPr>
          <w:rFonts w:cs="Times New Roman"/>
          <w:color w:val="000000" w:themeColor="text1"/>
        </w:rPr>
        <w:t>,</w:t>
      </w:r>
      <w:r w:rsidRPr="000930FA">
        <w:rPr>
          <w:rFonts w:cs="Times New Roman"/>
          <w:color w:val="000000" w:themeColor="text1"/>
        </w:rPr>
        <w:t xml:space="preserve">716 stream segments statewide to estimate the extent of streams in </w:t>
      </w:r>
      <w:r w:rsidR="00FC5C4B">
        <w:rPr>
          <w:rFonts w:cs="Times New Roman"/>
          <w:color w:val="000000" w:themeColor="text1"/>
        </w:rPr>
        <w:t>1</w:t>
      </w:r>
      <w:r w:rsidR="00FC5C4B" w:rsidRPr="000930FA">
        <w:rPr>
          <w:rFonts w:cs="Times New Roman"/>
          <w:color w:val="000000" w:themeColor="text1"/>
        </w:rPr>
        <w:t xml:space="preserve"> </w:t>
      </w:r>
      <w:r w:rsidRPr="000930FA">
        <w:rPr>
          <w:rFonts w:cs="Times New Roman"/>
          <w:color w:val="000000" w:themeColor="text1"/>
        </w:rPr>
        <w:t xml:space="preserve">of </w:t>
      </w:r>
      <w:r w:rsidR="00FC5C4B">
        <w:rPr>
          <w:rFonts w:cs="Times New Roman"/>
          <w:color w:val="000000" w:themeColor="text1"/>
        </w:rPr>
        <w:t>4</w:t>
      </w:r>
      <w:r w:rsidR="00FC5C4B" w:rsidRPr="000930FA">
        <w:rPr>
          <w:rFonts w:cs="Times New Roman"/>
          <w:color w:val="000000" w:themeColor="text1"/>
        </w:rPr>
        <w:t xml:space="preserve"> </w:t>
      </w:r>
      <w:r w:rsidRPr="000930FA">
        <w:rPr>
          <w:rFonts w:cs="Times New Roman"/>
          <w:color w:val="000000" w:themeColor="text1"/>
        </w:rPr>
        <w:t xml:space="preserve">different constraint classes: likely unconstrained, possibly unconstrained, possibly constrained, and likely constrained (Table 2). Ranges in predictor variables between the statewide and calibration datasets were similar, such that over-extrapolation of the model domain to the statewide data was unlikely. </w:t>
      </w:r>
      <w:r w:rsidR="00F66FB5" w:rsidRPr="000930FA">
        <w:rPr>
          <w:rFonts w:cs="Times New Roman"/>
          <w:color w:val="000000" w:themeColor="text1"/>
        </w:rPr>
        <w:t xml:space="preserve">We assigned sites to constraint classes by comparing </w:t>
      </w:r>
      <w:r w:rsidRPr="000930FA">
        <w:rPr>
          <w:rFonts w:cs="Times New Roman"/>
          <w:color w:val="000000" w:themeColor="text1"/>
        </w:rPr>
        <w:t xml:space="preserve">a CSCI threshold representing a management goal </w:t>
      </w:r>
      <w:r w:rsidR="00F66FB5" w:rsidRPr="000930FA">
        <w:rPr>
          <w:rFonts w:cs="Times New Roman"/>
          <w:color w:val="000000" w:themeColor="text1"/>
        </w:rPr>
        <w:t>with</w:t>
      </w:r>
      <w:r w:rsidRPr="000930FA">
        <w:rPr>
          <w:rFonts w:cs="Times New Roman"/>
          <w:color w:val="000000" w:themeColor="text1"/>
        </w:rPr>
        <w:t xml:space="preserve"> the predicted range or predicted median score at a segment</w:t>
      </w:r>
      <w:r w:rsidR="001F0584" w:rsidRPr="000930FA">
        <w:rPr>
          <w:rFonts w:cs="Times New Roman"/>
          <w:color w:val="000000" w:themeColor="text1"/>
        </w:rPr>
        <w:t xml:space="preserve"> (Fig. 3)</w:t>
      </w:r>
      <w:r w:rsidRPr="000930FA">
        <w:rPr>
          <w:rFonts w:cs="Times New Roman"/>
          <w:color w:val="000000" w:themeColor="text1"/>
        </w:rPr>
        <w:t xml:space="preserve">. We used a CSCI threshold of 0.79 following previous examples (Mazor et al. </w:t>
      </w:r>
      <w:hyperlink w:anchor="ref-Mazor16">
        <w:r w:rsidRPr="000930FA">
          <w:rPr>
            <w:rStyle w:val="Hyperlink"/>
            <w:rFonts w:cs="Times New Roman"/>
            <w:color w:val="000000" w:themeColor="text1"/>
          </w:rPr>
          <w:t>2016</w:t>
        </w:r>
      </w:hyperlink>
      <w:r w:rsidR="0026072A" w:rsidRPr="000930FA">
        <w:rPr>
          <w:rFonts w:cs="Times New Roman"/>
          <w:color w:val="000000" w:themeColor="text1"/>
        </w:rPr>
        <w:t>,</w:t>
      </w:r>
      <w:r w:rsidRPr="000930FA">
        <w:rPr>
          <w:rFonts w:cs="Times New Roman"/>
          <w:color w:val="000000" w:themeColor="text1"/>
        </w:rPr>
        <w:t xml:space="preserve"> </w:t>
      </w:r>
      <w:r w:rsidR="0021189B" w:rsidRPr="000930FA">
        <w:rPr>
          <w:rFonts w:cs="Times New Roman"/>
          <w:color w:val="000000" w:themeColor="text1"/>
        </w:rPr>
        <w:t xml:space="preserve">SDRWQB </w:t>
      </w:r>
      <w:hyperlink w:anchor="ref-SDWB16">
        <w:r w:rsidR="0021189B" w:rsidRPr="000930FA">
          <w:rPr>
            <w:rStyle w:val="Hyperlink"/>
            <w:rFonts w:cs="Times New Roman"/>
            <w:color w:val="000000" w:themeColor="text1"/>
          </w:rPr>
          <w:t>2016</w:t>
        </w:r>
      </w:hyperlink>
      <w:r w:rsidRPr="000930FA">
        <w:rPr>
          <w:rFonts w:cs="Times New Roman"/>
          <w:color w:val="000000" w:themeColor="text1"/>
        </w:rPr>
        <w:t xml:space="preserve">) and a lower and upper bound </w:t>
      </w:r>
      <w:r w:rsidR="00F66FB5" w:rsidRPr="000930FA">
        <w:rPr>
          <w:rFonts w:cs="Times New Roman"/>
          <w:color w:val="000000" w:themeColor="text1"/>
        </w:rPr>
        <w:t xml:space="preserve">estimated as </w:t>
      </w:r>
      <w:r w:rsidRPr="000930FA">
        <w:rPr>
          <w:rFonts w:cs="Times New Roman"/>
          <w:color w:val="000000" w:themeColor="text1"/>
        </w:rPr>
        <w:t>the 10</w:t>
      </w:r>
      <w:r w:rsidRPr="00522610">
        <w:rPr>
          <w:rFonts w:cs="Times New Roman"/>
          <w:color w:val="000000" w:themeColor="text1"/>
          <w:vertAlign w:val="superscript"/>
        </w:rPr>
        <w:t>th</w:t>
      </w:r>
      <w:r w:rsidRPr="000930FA">
        <w:rPr>
          <w:rFonts w:cs="Times New Roman"/>
          <w:color w:val="000000" w:themeColor="text1"/>
        </w:rPr>
        <w:t xml:space="preserve"> </w:t>
      </w:r>
      <w:r w:rsidR="00F66FB5" w:rsidRPr="000930FA">
        <w:rPr>
          <w:rFonts w:cs="Times New Roman"/>
          <w:color w:val="000000" w:themeColor="text1"/>
        </w:rPr>
        <w:t>and</w:t>
      </w:r>
      <w:r w:rsidRPr="000930FA">
        <w:rPr>
          <w:rFonts w:cs="Times New Roman"/>
          <w:color w:val="000000" w:themeColor="text1"/>
        </w:rPr>
        <w:t xml:space="preserve"> 90</w:t>
      </w:r>
      <w:r w:rsidRPr="00522610">
        <w:rPr>
          <w:rFonts w:cs="Times New Roman"/>
          <w:color w:val="000000" w:themeColor="text1"/>
          <w:vertAlign w:val="superscript"/>
        </w:rPr>
        <w:t>th</w:t>
      </w:r>
      <w:r w:rsidRPr="000930FA">
        <w:rPr>
          <w:rFonts w:cs="Times New Roman"/>
          <w:color w:val="000000" w:themeColor="text1"/>
        </w:rPr>
        <w:t xml:space="preserve"> percentiles of expected CSCI scores. Stream segments where the predicted 90</w:t>
      </w:r>
      <w:r w:rsidRPr="00522610">
        <w:rPr>
          <w:rFonts w:cs="Times New Roman"/>
          <w:color w:val="000000" w:themeColor="text1"/>
          <w:vertAlign w:val="superscript"/>
        </w:rPr>
        <w:t>th</w:t>
      </w:r>
      <w:r w:rsidRPr="000930FA">
        <w:rPr>
          <w:rFonts w:cs="Times New Roman"/>
          <w:color w:val="000000" w:themeColor="text1"/>
        </w:rPr>
        <w:t xml:space="preserve"> quantile score was below the threshold were considered likely constrained, whereas those where the predicted 10</w:t>
      </w:r>
      <w:r w:rsidRPr="00522610">
        <w:rPr>
          <w:rFonts w:cs="Times New Roman"/>
          <w:color w:val="000000" w:themeColor="text1"/>
          <w:vertAlign w:val="superscript"/>
        </w:rPr>
        <w:t>th</w:t>
      </w:r>
      <w:r w:rsidRPr="000930FA">
        <w:rPr>
          <w:rFonts w:cs="Times New Roman"/>
          <w:color w:val="000000" w:themeColor="text1"/>
        </w:rPr>
        <w:t xml:space="preserve"> percentile was above the threshold were considered likely unconstrained (Fig</w:t>
      </w:r>
      <w:r w:rsidR="001F0584" w:rsidRPr="000930FA">
        <w:rPr>
          <w:rFonts w:cs="Times New Roman"/>
          <w:color w:val="000000" w:themeColor="text1"/>
        </w:rPr>
        <w:t>.</w:t>
      </w:r>
      <w:r w:rsidRPr="000930FA">
        <w:rPr>
          <w:rFonts w:cs="Times New Roman"/>
          <w:color w:val="000000" w:themeColor="text1"/>
        </w:rPr>
        <w:t xml:space="preserve"> </w:t>
      </w:r>
      <w:r w:rsidR="00F66FB5" w:rsidRPr="000930FA">
        <w:rPr>
          <w:rFonts w:cs="Times New Roman"/>
          <w:color w:val="000000" w:themeColor="text1"/>
        </w:rPr>
        <w:t>3C</w:t>
      </w:r>
      <w:r w:rsidRPr="000930FA">
        <w:rPr>
          <w:rFonts w:cs="Times New Roman"/>
          <w:color w:val="000000" w:themeColor="text1"/>
        </w:rPr>
        <w:t xml:space="preserve">). </w:t>
      </w:r>
      <w:r w:rsidR="00F66FB5" w:rsidRPr="000930FA">
        <w:rPr>
          <w:rFonts w:cs="Times New Roman"/>
          <w:color w:val="000000" w:themeColor="text1"/>
        </w:rPr>
        <w:t>We</w:t>
      </w:r>
      <w:r w:rsidR="005E7BDC" w:rsidRPr="000930FA">
        <w:rPr>
          <w:rFonts w:cs="Times New Roman"/>
          <w:color w:val="000000" w:themeColor="text1"/>
        </w:rPr>
        <w:t xml:space="preserve"> assigned the</w:t>
      </w:r>
      <w:r w:rsidR="00F66FB5" w:rsidRPr="000930FA">
        <w:rPr>
          <w:rFonts w:cs="Times New Roman"/>
          <w:color w:val="000000" w:themeColor="text1"/>
        </w:rPr>
        <w:t xml:space="preserve"> </w:t>
      </w:r>
      <w:r w:rsidRPr="000930FA">
        <w:rPr>
          <w:rFonts w:cs="Times New Roman"/>
          <w:color w:val="000000" w:themeColor="text1"/>
        </w:rPr>
        <w:t xml:space="preserve">remaining sites </w:t>
      </w:r>
      <w:r w:rsidR="008278A9" w:rsidRPr="000930FA">
        <w:rPr>
          <w:rFonts w:cs="Times New Roman"/>
          <w:color w:val="000000" w:themeColor="text1"/>
        </w:rPr>
        <w:t xml:space="preserve">to </w:t>
      </w:r>
      <w:r w:rsidRPr="000930FA">
        <w:rPr>
          <w:rFonts w:cs="Times New Roman"/>
          <w:color w:val="000000" w:themeColor="text1"/>
        </w:rPr>
        <w:t>possibly unconstrained or possibly constrained</w:t>
      </w:r>
      <w:r w:rsidR="008278A9" w:rsidRPr="000930FA">
        <w:rPr>
          <w:rFonts w:cs="Times New Roman"/>
          <w:color w:val="000000" w:themeColor="text1"/>
        </w:rPr>
        <w:t xml:space="preserve"> classes</w:t>
      </w:r>
      <w:r w:rsidRPr="000930FA">
        <w:rPr>
          <w:rFonts w:cs="Times New Roman"/>
          <w:color w:val="000000" w:themeColor="text1"/>
        </w:rPr>
        <w:t xml:space="preserve"> </w:t>
      </w:r>
      <w:r w:rsidR="008278A9" w:rsidRPr="000930FA">
        <w:rPr>
          <w:rFonts w:cs="Times New Roman"/>
          <w:color w:val="000000" w:themeColor="text1"/>
        </w:rPr>
        <w:t xml:space="preserve">depending </w:t>
      </w:r>
      <w:r w:rsidRPr="000930FA">
        <w:rPr>
          <w:rFonts w:cs="Times New Roman"/>
          <w:color w:val="000000" w:themeColor="text1"/>
        </w:rPr>
        <w:t xml:space="preserve">on whether </w:t>
      </w:r>
      <w:r w:rsidRPr="000930FA">
        <w:rPr>
          <w:rFonts w:cs="Times New Roman"/>
          <w:color w:val="000000" w:themeColor="text1"/>
        </w:rPr>
        <w:lastRenderedPageBreak/>
        <w:t>the median expectation was above or below the threshold</w:t>
      </w:r>
      <w:r w:rsidR="008278A9" w:rsidRPr="000930FA">
        <w:rPr>
          <w:rFonts w:cs="Times New Roman"/>
          <w:color w:val="000000" w:themeColor="text1"/>
        </w:rPr>
        <w:t>,</w:t>
      </w:r>
      <w:r w:rsidRPr="000930FA">
        <w:rPr>
          <w:rFonts w:cs="Times New Roman"/>
          <w:color w:val="000000" w:themeColor="text1"/>
        </w:rPr>
        <w:t xml:space="preserve"> respectively (Table 2).</w:t>
      </w:r>
    </w:p>
    <w:p w14:paraId="0AE3151E" w14:textId="433FB097" w:rsidR="00341021" w:rsidRPr="000930FA" w:rsidRDefault="00D83858"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evaluated the </w:t>
      </w:r>
      <w:r w:rsidR="005631EB" w:rsidRPr="000930FA">
        <w:rPr>
          <w:rFonts w:cs="Times New Roman"/>
          <w:color w:val="000000" w:themeColor="text1"/>
        </w:rPr>
        <w:t>influence of the key decision points on the extent of segment classifications created by the model. Stream segment classifications depend on the percentile range of score expectations (or certainty) from the landscape model (Fig</w:t>
      </w:r>
      <w:r w:rsidR="001F0584" w:rsidRPr="000930FA">
        <w:rPr>
          <w:rFonts w:cs="Times New Roman"/>
          <w:color w:val="000000" w:themeColor="text1"/>
        </w:rPr>
        <w:t>.</w:t>
      </w:r>
      <w:r w:rsidR="005631EB" w:rsidRPr="000930FA">
        <w:rPr>
          <w:rFonts w:cs="Times New Roman"/>
          <w:color w:val="000000" w:themeColor="text1"/>
        </w:rPr>
        <w:t xml:space="preserve"> </w:t>
      </w:r>
      <w:r w:rsidRPr="000930FA">
        <w:rPr>
          <w:rFonts w:cs="Times New Roman"/>
          <w:color w:val="000000" w:themeColor="text1"/>
        </w:rPr>
        <w:t>3B</w:t>
      </w:r>
      <w:r w:rsidR="005631EB" w:rsidRPr="000930FA">
        <w:rPr>
          <w:rFonts w:cs="Times New Roman"/>
          <w:color w:val="000000" w:themeColor="text1"/>
        </w:rPr>
        <w:t>) and the CSCI threshold for evaluating the overlap extent (Fig</w:t>
      </w:r>
      <w:r w:rsidR="001F0584" w:rsidRPr="000930FA">
        <w:rPr>
          <w:rFonts w:cs="Times New Roman"/>
          <w:color w:val="000000" w:themeColor="text1"/>
        </w:rPr>
        <w:t>.</w:t>
      </w:r>
      <w:r w:rsidR="005631EB" w:rsidRPr="000930FA">
        <w:rPr>
          <w:rFonts w:cs="Times New Roman"/>
          <w:color w:val="000000" w:themeColor="text1"/>
        </w:rPr>
        <w:t xml:space="preserve"> </w:t>
      </w:r>
      <w:r w:rsidRPr="000930FA">
        <w:rPr>
          <w:rFonts w:cs="Times New Roman"/>
          <w:color w:val="000000" w:themeColor="text1"/>
        </w:rPr>
        <w:t>3C</w:t>
      </w:r>
      <w:r w:rsidR="005631EB" w:rsidRPr="000930FA">
        <w:rPr>
          <w:rFonts w:cs="Times New Roman"/>
          <w:color w:val="000000" w:themeColor="text1"/>
        </w:rPr>
        <w:t xml:space="preserve">). </w:t>
      </w:r>
      <w:r w:rsidRPr="000930FA">
        <w:rPr>
          <w:rFonts w:cs="Times New Roman"/>
          <w:color w:val="000000" w:themeColor="text1"/>
        </w:rPr>
        <w:t xml:space="preserve">With respect to </w:t>
      </w:r>
      <w:r w:rsidR="005631EB" w:rsidRPr="000930FA">
        <w:rPr>
          <w:rFonts w:cs="Times New Roman"/>
          <w:color w:val="000000" w:themeColor="text1"/>
        </w:rPr>
        <w:t>the certainty range, these bounds do not describe statistical certainty in the traditional sense (e.g.,</w:t>
      </w:r>
      <w:r w:rsidR="0064782C" w:rsidRPr="000930FA">
        <w:rPr>
          <w:rFonts w:cs="Times New Roman"/>
          <w:color w:val="000000" w:themeColor="text1"/>
        </w:rPr>
        <w:t xml:space="preserve"> prediction </w:t>
      </w:r>
      <w:r w:rsidR="005631EB" w:rsidRPr="000930FA">
        <w:rPr>
          <w:rFonts w:cs="Times New Roman"/>
          <w:color w:val="000000" w:themeColor="text1"/>
        </w:rPr>
        <w:t xml:space="preserve">interval), but rather a desired range that is defined as a potentially acceptable lower and upper limit around the median prediction for a CSCI score given landscape development. </w:t>
      </w:r>
      <w:r w:rsidR="003F6C93" w:rsidRPr="000930FA">
        <w:rPr>
          <w:rFonts w:cs="Times New Roman"/>
          <w:color w:val="000000" w:themeColor="text1"/>
        </w:rPr>
        <w:t>We evaluated 8</w:t>
      </w:r>
      <w:r w:rsidR="005631EB" w:rsidRPr="000930FA">
        <w:rPr>
          <w:rFonts w:cs="Times New Roman"/>
          <w:color w:val="000000" w:themeColor="text1"/>
        </w:rPr>
        <w:t xml:space="preserve"> different ranges of values for the score expectations from wide to </w:t>
      </w:r>
      <w:r w:rsidR="00474B3D">
        <w:rPr>
          <w:rFonts w:cs="Times New Roman"/>
          <w:color w:val="000000" w:themeColor="text1"/>
        </w:rPr>
        <w:t xml:space="preserve">increasingly </w:t>
      </w:r>
      <w:r w:rsidR="005631EB" w:rsidRPr="000930FA">
        <w:rPr>
          <w:rFonts w:cs="Times New Roman"/>
          <w:color w:val="000000" w:themeColor="text1"/>
        </w:rPr>
        <w:t xml:space="preserve">narrow at </w:t>
      </w:r>
      <w:r w:rsidR="00FC5C4B">
        <w:rPr>
          <w:rFonts w:cs="Times New Roman"/>
          <w:color w:val="000000" w:themeColor="text1"/>
        </w:rPr>
        <w:t>5%</w:t>
      </w:r>
      <w:r w:rsidR="005631EB" w:rsidRPr="000930FA">
        <w:rPr>
          <w:rFonts w:cs="Times New Roman"/>
          <w:color w:val="000000" w:themeColor="text1"/>
        </w:rPr>
        <w:t xml:space="preserve"> intervals </w:t>
      </w:r>
      <w:r w:rsidR="00FC5C4B">
        <w:rPr>
          <w:rFonts w:cs="Times New Roman"/>
          <w:color w:val="000000" w:themeColor="text1"/>
        </w:rPr>
        <w:t>(</w:t>
      </w:r>
      <w:r w:rsidR="005631EB" w:rsidRPr="000930FA">
        <w:rPr>
          <w:rFonts w:cs="Times New Roman"/>
          <w:color w:val="000000" w:themeColor="text1"/>
        </w:rPr>
        <w:t>i.e., 5</w:t>
      </w:r>
      <w:r w:rsidR="005631EB" w:rsidRPr="00522610">
        <w:rPr>
          <w:rFonts w:cs="Times New Roman"/>
          <w:color w:val="000000" w:themeColor="text1"/>
          <w:vertAlign w:val="superscript"/>
        </w:rPr>
        <w:t>th</w:t>
      </w:r>
      <w:r w:rsidR="00FC5C4B">
        <w:rPr>
          <w:rFonts w:cs="Times New Roman"/>
          <w:color w:val="000000" w:themeColor="text1"/>
        </w:rPr>
        <w:t>–</w:t>
      </w:r>
      <w:r w:rsidR="005631EB" w:rsidRPr="000930FA">
        <w:rPr>
          <w:rFonts w:cs="Times New Roman"/>
          <w:color w:val="000000" w:themeColor="text1"/>
        </w:rPr>
        <w:t>95</w:t>
      </w:r>
      <w:r w:rsidR="005631EB" w:rsidRPr="00522610">
        <w:rPr>
          <w:rFonts w:cs="Times New Roman"/>
          <w:color w:val="000000" w:themeColor="text1"/>
          <w:vertAlign w:val="superscript"/>
        </w:rPr>
        <w:t>th</w:t>
      </w:r>
      <w:r w:rsidR="005631EB" w:rsidRPr="000930FA">
        <w:rPr>
          <w:rFonts w:cs="Times New Roman"/>
          <w:color w:val="000000" w:themeColor="text1"/>
        </w:rPr>
        <w:t>, 10</w:t>
      </w:r>
      <w:r w:rsidR="005631EB" w:rsidRPr="00522610">
        <w:rPr>
          <w:rFonts w:cs="Times New Roman"/>
          <w:color w:val="000000" w:themeColor="text1"/>
          <w:vertAlign w:val="superscript"/>
        </w:rPr>
        <w:t>th</w:t>
      </w:r>
      <w:r w:rsidR="00FC5C4B">
        <w:rPr>
          <w:rFonts w:cs="Times New Roman"/>
          <w:color w:val="000000" w:themeColor="text1"/>
        </w:rPr>
        <w:t>–</w:t>
      </w:r>
      <w:r w:rsidR="005631EB" w:rsidRPr="000930FA">
        <w:rPr>
          <w:rFonts w:cs="Times New Roman"/>
          <w:color w:val="000000" w:themeColor="text1"/>
        </w:rPr>
        <w:t>90</w:t>
      </w:r>
      <w:r w:rsidR="005631EB" w:rsidRPr="00522610">
        <w:rPr>
          <w:rFonts w:cs="Times New Roman"/>
          <w:color w:val="000000" w:themeColor="text1"/>
          <w:vertAlign w:val="superscript"/>
        </w:rPr>
        <w:t>th</w:t>
      </w:r>
      <w:r w:rsidR="005631EB" w:rsidRPr="000930FA">
        <w:rPr>
          <w:rFonts w:cs="Times New Roman"/>
          <w:color w:val="000000" w:themeColor="text1"/>
        </w:rPr>
        <w:t>, …, 45</w:t>
      </w:r>
      <w:r w:rsidR="00FC5C4B" w:rsidRPr="0006328E">
        <w:rPr>
          <w:rFonts w:cs="Times New Roman"/>
          <w:color w:val="000000" w:themeColor="text1"/>
          <w:vertAlign w:val="superscript"/>
        </w:rPr>
        <w:t>th</w:t>
      </w:r>
      <w:r w:rsidR="00FC5C4B">
        <w:rPr>
          <w:rFonts w:cs="Times New Roman"/>
          <w:color w:val="000000" w:themeColor="text1"/>
        </w:rPr>
        <w:t>–</w:t>
      </w:r>
      <w:r w:rsidR="005631EB" w:rsidRPr="000930FA">
        <w:rPr>
          <w:rFonts w:cs="Times New Roman"/>
          <w:color w:val="000000" w:themeColor="text1"/>
        </w:rPr>
        <w:t>55</w:t>
      </w:r>
      <w:r w:rsidR="00FC5C4B" w:rsidRPr="0006328E">
        <w:rPr>
          <w:rFonts w:cs="Times New Roman"/>
          <w:color w:val="000000" w:themeColor="text1"/>
          <w:vertAlign w:val="superscript"/>
        </w:rPr>
        <w:t>th</w:t>
      </w:r>
      <w:r w:rsidR="00FC5C4B">
        <w:rPr>
          <w:rFonts w:cs="Times New Roman"/>
          <w:color w:val="000000" w:themeColor="text1"/>
          <w:vertAlign w:val="superscript"/>
        </w:rPr>
        <w:t>)</w:t>
      </w:r>
      <w:r w:rsidR="005631EB" w:rsidRPr="000930FA">
        <w:rPr>
          <w:rFonts w:cs="Times New Roman"/>
          <w:color w:val="000000" w:themeColor="text1"/>
        </w:rPr>
        <w:t xml:space="preserve">. </w:t>
      </w:r>
      <w:r w:rsidR="003F6C93" w:rsidRPr="000930FA">
        <w:rPr>
          <w:rFonts w:cs="Times New Roman"/>
          <w:color w:val="000000" w:themeColor="text1"/>
        </w:rPr>
        <w:t>We also evaluated d</w:t>
      </w:r>
      <w:r w:rsidR="005631EB" w:rsidRPr="000930FA">
        <w:rPr>
          <w:rFonts w:cs="Times New Roman"/>
          <w:color w:val="000000" w:themeColor="text1"/>
        </w:rPr>
        <w:t xml:space="preserve">ifferent CSCI thresholds of 0.63, 0.79, and 0.92, </w:t>
      </w:r>
      <w:r w:rsidR="003F6C93" w:rsidRPr="000930FA">
        <w:rPr>
          <w:rFonts w:cs="Times New Roman"/>
          <w:color w:val="000000" w:themeColor="text1"/>
        </w:rPr>
        <w:t xml:space="preserve">which </w:t>
      </w:r>
      <w:r w:rsidR="005631EB" w:rsidRPr="000930FA">
        <w:rPr>
          <w:rFonts w:cs="Times New Roman"/>
          <w:color w:val="000000" w:themeColor="text1"/>
        </w:rPr>
        <w:t>correspond to the 1</w:t>
      </w:r>
      <w:r w:rsidR="005631EB" w:rsidRPr="00522610">
        <w:rPr>
          <w:rFonts w:cs="Times New Roman"/>
          <w:color w:val="000000" w:themeColor="text1"/>
          <w:vertAlign w:val="superscript"/>
        </w:rPr>
        <w:t>st</w:t>
      </w:r>
      <w:r w:rsidR="005631EB" w:rsidRPr="000930FA">
        <w:rPr>
          <w:rFonts w:cs="Times New Roman"/>
          <w:color w:val="000000" w:themeColor="text1"/>
        </w:rPr>
        <w:t>, 10</w:t>
      </w:r>
      <w:r w:rsidR="005631EB" w:rsidRPr="00522610">
        <w:rPr>
          <w:rFonts w:cs="Times New Roman"/>
          <w:color w:val="000000" w:themeColor="text1"/>
          <w:vertAlign w:val="superscript"/>
        </w:rPr>
        <w:t>th</w:t>
      </w:r>
      <w:r w:rsidR="005631EB" w:rsidRPr="000930FA">
        <w:rPr>
          <w:rFonts w:cs="Times New Roman"/>
          <w:color w:val="000000" w:themeColor="text1"/>
        </w:rPr>
        <w:t>, and 30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of scores at reference calibration sites used to develop the CSCI (Fig</w:t>
      </w:r>
      <w:r w:rsidR="001F0584" w:rsidRPr="000930FA">
        <w:rPr>
          <w:rFonts w:cs="Times New Roman"/>
          <w:color w:val="000000" w:themeColor="text1"/>
        </w:rPr>
        <w:t>.</w:t>
      </w:r>
      <w:r w:rsidR="005631EB" w:rsidRPr="000930FA">
        <w:rPr>
          <w:rFonts w:cs="Times New Roman"/>
          <w:color w:val="000000" w:themeColor="text1"/>
        </w:rPr>
        <w:t xml:space="preserve"> 1</w:t>
      </w:r>
      <w:r w:rsidR="003F6C93" w:rsidRPr="000930FA">
        <w:rPr>
          <w:rFonts w:cs="Times New Roman"/>
          <w:color w:val="000000" w:themeColor="text1"/>
        </w:rPr>
        <w:t>B</w:t>
      </w:r>
      <w:r w:rsidR="00FC5C4B">
        <w:rPr>
          <w:rFonts w:cs="Times New Roman"/>
          <w:color w:val="000000" w:themeColor="text1"/>
        </w:rPr>
        <w:t>;</w:t>
      </w:r>
      <w:r w:rsidR="00FC5C4B" w:rsidRPr="000930FA">
        <w:rPr>
          <w:rFonts w:cs="Times New Roman"/>
          <w:color w:val="000000" w:themeColor="text1"/>
        </w:rPr>
        <w:t xml:space="preserve"> </w:t>
      </w:r>
      <w:r w:rsidR="005631EB" w:rsidRPr="000930FA">
        <w:rPr>
          <w:rFonts w:cs="Times New Roman"/>
          <w:color w:val="000000" w:themeColor="text1"/>
        </w:rPr>
        <w:t xml:space="preserve">Mazor et al. </w:t>
      </w:r>
      <w:hyperlink w:anchor="ref-Mazor16">
        <w:r w:rsidR="005631EB" w:rsidRPr="000930FA">
          <w:rPr>
            <w:rStyle w:val="Hyperlink"/>
            <w:rFonts w:cs="Times New Roman"/>
            <w:color w:val="000000" w:themeColor="text1"/>
          </w:rPr>
          <w:t>2016</w:t>
        </w:r>
      </w:hyperlink>
      <w:r w:rsidR="005631EB" w:rsidRPr="000930FA">
        <w:rPr>
          <w:rFonts w:cs="Times New Roman"/>
          <w:color w:val="000000" w:themeColor="text1"/>
        </w:rPr>
        <w:t xml:space="preserve">). </w:t>
      </w:r>
      <w:r w:rsidR="003F6C93" w:rsidRPr="000930FA">
        <w:rPr>
          <w:rFonts w:cs="Times New Roman"/>
          <w:color w:val="000000" w:themeColor="text1"/>
        </w:rPr>
        <w:t>We estimated t</w:t>
      </w:r>
      <w:r w:rsidR="005631EB" w:rsidRPr="000930FA">
        <w:rPr>
          <w:rFonts w:cs="Times New Roman"/>
          <w:color w:val="000000" w:themeColor="text1"/>
        </w:rPr>
        <w:t xml:space="preserve">he percentage of stream segments in each class statewide and by major regions </w:t>
      </w:r>
      <w:r w:rsidR="003F6C93" w:rsidRPr="000930FA">
        <w:rPr>
          <w:rFonts w:cs="Times New Roman"/>
          <w:color w:val="000000" w:themeColor="text1"/>
        </w:rPr>
        <w:t>based on</w:t>
      </w:r>
      <w:r w:rsidR="005631EB" w:rsidRPr="000930FA">
        <w:rPr>
          <w:rFonts w:cs="Times New Roman"/>
          <w:color w:val="000000" w:themeColor="text1"/>
        </w:rPr>
        <w:t xml:space="preserve"> each of the </w:t>
      </w:r>
      <w:r w:rsidR="003F6C93" w:rsidRPr="000930FA">
        <w:rPr>
          <w:rFonts w:cs="Times New Roman"/>
          <w:color w:val="000000" w:themeColor="text1"/>
        </w:rPr>
        <w:t>24</w:t>
      </w:r>
      <w:r w:rsidR="005631EB" w:rsidRPr="000930FA">
        <w:rPr>
          <w:rFonts w:cs="Times New Roman"/>
          <w:color w:val="000000" w:themeColor="text1"/>
        </w:rPr>
        <w:t xml:space="preserve"> scenarios (</w:t>
      </w:r>
      <w:r w:rsidR="003F6C93" w:rsidRPr="000930FA">
        <w:rPr>
          <w:rFonts w:cs="Times New Roman"/>
          <w:color w:val="000000" w:themeColor="text1"/>
        </w:rPr>
        <w:t xml:space="preserve">prediction interval </w:t>
      </w:r>
      <w:r w:rsidR="005631EB" w:rsidRPr="000930FA">
        <w:rPr>
          <w:rFonts w:cs="Times New Roman"/>
          <w:color w:val="000000" w:themeColor="text1"/>
        </w:rPr>
        <w:t xml:space="preserve">by threshold combinations). </w:t>
      </w:r>
      <w:r w:rsidR="003F6C93" w:rsidRPr="000930FA">
        <w:rPr>
          <w:rFonts w:cs="Times New Roman"/>
          <w:color w:val="000000" w:themeColor="text1"/>
        </w:rPr>
        <w:t>We expected differences among regions based on differences in land use, a</w:t>
      </w:r>
      <w:r w:rsidR="005631EB" w:rsidRPr="000930FA">
        <w:rPr>
          <w:rFonts w:cs="Times New Roman"/>
          <w:color w:val="000000" w:themeColor="text1"/>
        </w:rPr>
        <w:t>lthough some of the results can be assumed (e.g., increasing CSCI thresholds causes more sites to be classified as constrained).</w:t>
      </w:r>
    </w:p>
    <w:p w14:paraId="44ADE668" w14:textId="5A440BAB" w:rsidR="00341021" w:rsidRPr="000930FA" w:rsidRDefault="00A5218D"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We developed a</w:t>
      </w:r>
      <w:r w:rsidR="005631EB" w:rsidRPr="000930FA">
        <w:rPr>
          <w:rFonts w:cs="Times New Roman"/>
          <w:color w:val="000000" w:themeColor="text1"/>
        </w:rPr>
        <w:t xml:space="preserve"> categorization scheme to </w:t>
      </w:r>
      <w:r w:rsidR="009A4CB3" w:rsidRPr="000930FA">
        <w:rPr>
          <w:rFonts w:cs="Times New Roman"/>
          <w:color w:val="000000" w:themeColor="text1"/>
        </w:rPr>
        <w:t xml:space="preserve">assess how </w:t>
      </w:r>
      <w:r w:rsidR="005631EB" w:rsidRPr="000930FA">
        <w:rPr>
          <w:rFonts w:cs="Times New Roman"/>
          <w:color w:val="000000" w:themeColor="text1"/>
        </w:rPr>
        <w:t xml:space="preserve">observed CSCI scores </w:t>
      </w:r>
      <w:r w:rsidR="009A4CB3" w:rsidRPr="000930FA">
        <w:rPr>
          <w:rFonts w:cs="Times New Roman"/>
          <w:color w:val="000000" w:themeColor="text1"/>
        </w:rPr>
        <w:t>compared with</w:t>
      </w:r>
      <w:r w:rsidR="005631EB" w:rsidRPr="000930FA">
        <w:rPr>
          <w:rFonts w:cs="Times New Roman"/>
          <w:color w:val="000000" w:themeColor="text1"/>
        </w:rPr>
        <w:t xml:space="preserve"> the range of </w:t>
      </w:r>
      <w:r w:rsidR="009A4CB3" w:rsidRPr="000930FA">
        <w:rPr>
          <w:rFonts w:cs="Times New Roman"/>
          <w:color w:val="000000" w:themeColor="text1"/>
        </w:rPr>
        <w:t xml:space="preserve">CSCI </w:t>
      </w:r>
      <w:r w:rsidR="005631EB" w:rsidRPr="000930FA">
        <w:rPr>
          <w:rFonts w:cs="Times New Roman"/>
          <w:color w:val="000000" w:themeColor="text1"/>
        </w:rPr>
        <w:t xml:space="preserve">scores </w:t>
      </w:r>
      <w:r w:rsidR="009A4CB3" w:rsidRPr="000930FA">
        <w:rPr>
          <w:rFonts w:cs="Times New Roman"/>
          <w:color w:val="000000" w:themeColor="text1"/>
        </w:rPr>
        <w:t xml:space="preserve">predicted </w:t>
      </w:r>
      <w:r w:rsidR="005631EB" w:rsidRPr="000930FA">
        <w:rPr>
          <w:rFonts w:cs="Times New Roman"/>
          <w:color w:val="000000" w:themeColor="text1"/>
        </w:rPr>
        <w:t>from the model (Fig</w:t>
      </w:r>
      <w:r w:rsidR="001F0584" w:rsidRPr="000930FA">
        <w:rPr>
          <w:rFonts w:cs="Times New Roman"/>
          <w:color w:val="000000" w:themeColor="text1"/>
        </w:rPr>
        <w:t>.</w:t>
      </w:r>
      <w:r w:rsidR="005631EB" w:rsidRPr="000930FA">
        <w:rPr>
          <w:rFonts w:cs="Times New Roman"/>
          <w:color w:val="000000" w:themeColor="text1"/>
        </w:rPr>
        <w:t xml:space="preserve"> </w:t>
      </w:r>
      <w:r w:rsidRPr="000930FA">
        <w:rPr>
          <w:rFonts w:cs="Times New Roman"/>
          <w:color w:val="000000" w:themeColor="text1"/>
        </w:rPr>
        <w:t>3D</w:t>
      </w:r>
      <w:r w:rsidR="005631EB" w:rsidRPr="000930FA">
        <w:rPr>
          <w:rFonts w:cs="Times New Roman"/>
          <w:color w:val="000000" w:themeColor="text1"/>
        </w:rPr>
        <w:t xml:space="preserve">). This post-hoc classification was </w:t>
      </w:r>
      <w:r w:rsidR="009A4CB3" w:rsidRPr="000930FA">
        <w:rPr>
          <w:rFonts w:cs="Times New Roman"/>
          <w:color w:val="000000" w:themeColor="text1"/>
        </w:rPr>
        <w:t xml:space="preserve">used </w:t>
      </w:r>
      <w:r w:rsidR="005631EB" w:rsidRPr="000930FA">
        <w:rPr>
          <w:rFonts w:cs="Times New Roman"/>
          <w:color w:val="000000" w:themeColor="text1"/>
        </w:rPr>
        <w:t>to determine if observed CSCI scores were under- or over-scoring relative to landscape expectations, which can help prioritize management actions. For example, managers may choose to prioritize sites with index scores above or below the model</w:t>
      </w:r>
      <w:r w:rsidR="009A4CB3" w:rsidRPr="000930FA">
        <w:rPr>
          <w:rFonts w:cs="Times New Roman"/>
          <w:color w:val="000000" w:themeColor="text1"/>
        </w:rPr>
        <w:t>’s</w:t>
      </w:r>
      <w:r w:rsidR="005631EB" w:rsidRPr="000930FA">
        <w:rPr>
          <w:rFonts w:cs="Times New Roman"/>
          <w:color w:val="000000" w:themeColor="text1"/>
        </w:rPr>
        <w:t xml:space="preserve"> predictions differently than those that </w:t>
      </w:r>
      <w:r w:rsidR="009A4CB3" w:rsidRPr="000930FA">
        <w:rPr>
          <w:rFonts w:cs="Times New Roman"/>
          <w:color w:val="000000" w:themeColor="text1"/>
        </w:rPr>
        <w:t xml:space="preserve">have scores </w:t>
      </w:r>
      <w:r w:rsidR="005631EB" w:rsidRPr="000930FA">
        <w:rPr>
          <w:rFonts w:cs="Times New Roman"/>
          <w:color w:val="000000" w:themeColor="text1"/>
        </w:rPr>
        <w:t xml:space="preserve">within the </w:t>
      </w:r>
      <w:r w:rsidR="009A4CB3" w:rsidRPr="000930FA">
        <w:rPr>
          <w:rFonts w:cs="Times New Roman"/>
          <w:color w:val="000000" w:themeColor="text1"/>
        </w:rPr>
        <w:t>prediction intervals</w:t>
      </w:r>
      <w:r w:rsidR="005631EB" w:rsidRPr="000930FA">
        <w:rPr>
          <w:rFonts w:cs="Times New Roman"/>
          <w:color w:val="000000" w:themeColor="text1"/>
        </w:rPr>
        <w:t xml:space="preserve">. Sites with observed scores above the upper </w:t>
      </w:r>
      <w:r w:rsidR="009A4CB3" w:rsidRPr="000930FA">
        <w:rPr>
          <w:rFonts w:cs="Times New Roman"/>
          <w:color w:val="000000" w:themeColor="text1"/>
        </w:rPr>
        <w:t xml:space="preserve">prediction </w:t>
      </w:r>
      <w:r w:rsidR="005631EB" w:rsidRPr="000930FA">
        <w:rPr>
          <w:rFonts w:cs="Times New Roman"/>
          <w:color w:val="000000" w:themeColor="text1"/>
        </w:rPr>
        <w:t>limit (e.g., above the 90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of </w:t>
      </w:r>
      <w:r w:rsidR="009A4CB3" w:rsidRPr="000930FA">
        <w:rPr>
          <w:rFonts w:cs="Times New Roman"/>
          <w:color w:val="000000" w:themeColor="text1"/>
        </w:rPr>
        <w:t xml:space="preserve">predicted </w:t>
      </w:r>
      <w:r w:rsidR="005631EB" w:rsidRPr="000930FA">
        <w:rPr>
          <w:rFonts w:cs="Times New Roman"/>
          <w:color w:val="000000" w:themeColor="text1"/>
        </w:rPr>
        <w:t>scores) were considered over-</w:t>
      </w:r>
      <w:r w:rsidR="005631EB" w:rsidRPr="000930FA">
        <w:rPr>
          <w:rFonts w:cs="Times New Roman"/>
          <w:color w:val="000000" w:themeColor="text1"/>
        </w:rPr>
        <w:lastRenderedPageBreak/>
        <w:t>scoring</w:t>
      </w:r>
      <w:r w:rsidR="009A4CB3" w:rsidRPr="000930FA">
        <w:rPr>
          <w:rFonts w:cs="Times New Roman"/>
          <w:color w:val="000000" w:themeColor="text1"/>
        </w:rPr>
        <w:t>,</w:t>
      </w:r>
      <w:r w:rsidR="005631EB" w:rsidRPr="000930FA">
        <w:rPr>
          <w:rFonts w:cs="Times New Roman"/>
          <w:color w:val="000000" w:themeColor="text1"/>
        </w:rPr>
        <w:t xml:space="preserve"> and sites </w:t>
      </w:r>
      <w:r w:rsidR="009A4CB3" w:rsidRPr="000930FA">
        <w:rPr>
          <w:rFonts w:cs="Times New Roman"/>
          <w:color w:val="000000" w:themeColor="text1"/>
        </w:rPr>
        <w:t xml:space="preserve">with scores </w:t>
      </w:r>
      <w:r w:rsidR="005631EB" w:rsidRPr="000930FA">
        <w:rPr>
          <w:rFonts w:cs="Times New Roman"/>
          <w:color w:val="000000" w:themeColor="text1"/>
        </w:rPr>
        <w:t>below the lower limit (e.g., 10</w:t>
      </w:r>
      <w:r w:rsidR="005631EB" w:rsidRPr="00522610">
        <w:rPr>
          <w:rFonts w:cs="Times New Roman"/>
          <w:color w:val="000000" w:themeColor="text1"/>
          <w:vertAlign w:val="superscript"/>
        </w:rPr>
        <w:t>th</w:t>
      </w:r>
      <w:r w:rsidR="005631EB" w:rsidRPr="000930FA">
        <w:rPr>
          <w:rFonts w:cs="Times New Roman"/>
          <w:color w:val="000000" w:themeColor="text1"/>
        </w:rPr>
        <w:t xml:space="preserve"> percentile) were considered under-scoring. </w:t>
      </w:r>
      <w:r w:rsidR="009A4CB3" w:rsidRPr="000930FA">
        <w:rPr>
          <w:rFonts w:cs="Times New Roman"/>
          <w:color w:val="000000" w:themeColor="text1"/>
        </w:rPr>
        <w:t xml:space="preserve">Otherwise, </w:t>
      </w:r>
      <w:r w:rsidR="005631EB" w:rsidRPr="000930FA">
        <w:rPr>
          <w:rFonts w:cs="Times New Roman"/>
          <w:color w:val="000000" w:themeColor="text1"/>
        </w:rPr>
        <w:t xml:space="preserve">the site was considered </w:t>
      </w:r>
      <w:r w:rsidR="009A4CB3" w:rsidRPr="000930FA">
        <w:rPr>
          <w:rFonts w:cs="Times New Roman"/>
          <w:color w:val="000000" w:themeColor="text1"/>
        </w:rPr>
        <w:t xml:space="preserve">to be in the condition </w:t>
      </w:r>
      <w:r w:rsidR="005631EB" w:rsidRPr="000930FA">
        <w:rPr>
          <w:rFonts w:cs="Times New Roman"/>
          <w:color w:val="000000" w:themeColor="text1"/>
        </w:rPr>
        <w:t>expected</w:t>
      </w:r>
      <w:r w:rsidR="009A4CB3" w:rsidRPr="000930FA">
        <w:rPr>
          <w:rFonts w:cs="Times New Roman"/>
          <w:color w:val="000000" w:themeColor="text1"/>
        </w:rPr>
        <w:t xml:space="preserve"> given its landscape setting</w:t>
      </w:r>
      <w:r w:rsidR="005631EB" w:rsidRPr="000930FA">
        <w:rPr>
          <w:rFonts w:cs="Times New Roman"/>
          <w:color w:val="000000" w:themeColor="text1"/>
        </w:rPr>
        <w:t>.</w:t>
      </w:r>
    </w:p>
    <w:p w14:paraId="74948C89" w14:textId="77777777" w:rsidR="009A4CB3" w:rsidRPr="000930FA" w:rsidRDefault="009A4CB3" w:rsidP="000930FA">
      <w:pPr>
        <w:pStyle w:val="BodyText"/>
        <w:widowControl w:val="0"/>
        <w:snapToGrid w:val="0"/>
        <w:spacing w:before="0" w:after="0" w:line="480" w:lineRule="auto"/>
        <w:ind w:firstLine="720"/>
        <w:rPr>
          <w:rFonts w:cs="Times New Roman"/>
          <w:color w:val="000000" w:themeColor="text1"/>
        </w:rPr>
      </w:pPr>
    </w:p>
    <w:p w14:paraId="5E6CFAB2" w14:textId="67556E10" w:rsidR="00341021" w:rsidRPr="000930FA" w:rsidRDefault="00454162"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t>RESULTS</w:t>
      </w:r>
    </w:p>
    <w:p w14:paraId="15DA737B"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10" w:name="model-performance"/>
      <w:r w:rsidRPr="000930FA">
        <w:rPr>
          <w:rFonts w:cs="Times New Roman"/>
          <w:sz w:val="24"/>
          <w:szCs w:val="24"/>
        </w:rPr>
        <w:t>Model performance</w:t>
      </w:r>
      <w:bookmarkEnd w:id="10"/>
    </w:p>
    <w:p w14:paraId="788CEFFA" w14:textId="7F7FD701" w:rsidR="00341021" w:rsidRPr="000930FA" w:rsidRDefault="009A4CB3" w:rsidP="00FC5C4B">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Model perform</w:t>
      </w:r>
      <w:ins w:id="11" w:author="Marcus Beck" w:date="2019-08-23T09:44:00Z">
        <w:r w:rsidR="00890681">
          <w:rPr>
            <w:rFonts w:cs="Times New Roman"/>
            <w:color w:val="000000" w:themeColor="text1"/>
          </w:rPr>
          <w:t>ance</w:t>
        </w:r>
      </w:ins>
      <w:bookmarkStart w:id="12" w:name="_GoBack"/>
      <w:bookmarkEnd w:id="12"/>
      <w:del w:id="13" w:author="Marcus Beck" w:date="2019-08-23T09:44:00Z">
        <w:r w:rsidRPr="000930FA" w:rsidDel="00890681">
          <w:rPr>
            <w:rFonts w:cs="Times New Roman"/>
            <w:color w:val="000000" w:themeColor="text1"/>
          </w:rPr>
          <w:delText>ed</w:delText>
        </w:r>
      </w:del>
      <w:r w:rsidRPr="000930FA">
        <w:rPr>
          <w:rFonts w:cs="Times New Roman"/>
          <w:color w:val="000000" w:themeColor="text1"/>
        </w:rPr>
        <w:t xml:space="preserve"> varied acro</w:t>
      </w:r>
      <w:r w:rsidR="0064782C" w:rsidRPr="000930FA">
        <w:rPr>
          <w:rFonts w:cs="Times New Roman"/>
          <w:color w:val="000000" w:themeColor="text1"/>
        </w:rPr>
        <w:t>s</w:t>
      </w:r>
      <w:r w:rsidRPr="000930FA">
        <w:rPr>
          <w:rFonts w:cs="Times New Roman"/>
          <w:color w:val="000000" w:themeColor="text1"/>
        </w:rPr>
        <w:t xml:space="preserve">s regions </w:t>
      </w:r>
      <w:r w:rsidR="005631EB" w:rsidRPr="000930FA">
        <w:rPr>
          <w:rFonts w:cs="Times New Roman"/>
          <w:color w:val="000000" w:themeColor="text1"/>
        </w:rPr>
        <w:t>(Table 3, Fig</w:t>
      </w:r>
      <w:r w:rsidRPr="000930FA">
        <w:rPr>
          <w:rFonts w:cs="Times New Roman"/>
          <w:color w:val="000000" w:themeColor="text1"/>
        </w:rPr>
        <w:t>.</w:t>
      </w:r>
      <w:r w:rsidR="005631EB" w:rsidRPr="000930FA">
        <w:rPr>
          <w:rFonts w:cs="Times New Roman"/>
          <w:color w:val="000000" w:themeColor="text1"/>
        </w:rPr>
        <w:t xml:space="preserve"> S2). For the </w:t>
      </w:r>
      <w:r w:rsidR="005B44B9" w:rsidRPr="000930FA">
        <w:rPr>
          <w:rFonts w:cs="Times New Roman"/>
          <w:color w:val="000000" w:themeColor="text1"/>
        </w:rPr>
        <w:t xml:space="preserve">statewide </w:t>
      </w:r>
      <w:r w:rsidR="005631EB" w:rsidRPr="000930FA">
        <w:rPr>
          <w:rFonts w:cs="Times New Roman"/>
          <w:color w:val="000000" w:themeColor="text1"/>
        </w:rPr>
        <w:t>calibration dataset, observed and predicted values were correlated (</w:t>
      </w:r>
      <w:r w:rsidR="005631EB" w:rsidRPr="000930FA">
        <w:rPr>
          <w:rFonts w:cs="Times New Roman"/>
          <w:i/>
          <w:iCs/>
          <w:color w:val="000000" w:themeColor="text1"/>
        </w:rPr>
        <w:t>r</w:t>
      </w:r>
      <w:r w:rsidR="005631EB" w:rsidRPr="000930FA">
        <w:rPr>
          <w:rFonts w:cs="Times New Roman"/>
          <w:color w:val="000000" w:themeColor="text1"/>
        </w:rPr>
        <w:t xml:space="preserve"> = 0.75, RMSE = 0.17), with an intercept (0.04) and slope (0.93) that indicated minimal prediction bias</w:t>
      </w:r>
      <w:r w:rsidRPr="000930FA">
        <w:rPr>
          <w:rFonts w:cs="Times New Roman"/>
          <w:color w:val="000000" w:themeColor="text1"/>
        </w:rPr>
        <w:t xml:space="preserve"> of median scores</w:t>
      </w:r>
      <w:r w:rsidR="005631EB" w:rsidRPr="000930FA">
        <w:rPr>
          <w:rFonts w:cs="Times New Roman"/>
          <w:color w:val="000000" w:themeColor="text1"/>
        </w:rPr>
        <w:t>. Performance was similar with the validation dataset (</w:t>
      </w:r>
      <w:r w:rsidR="005631EB" w:rsidRPr="000930FA">
        <w:rPr>
          <w:rFonts w:cs="Times New Roman"/>
          <w:i/>
          <w:iCs/>
          <w:color w:val="000000" w:themeColor="text1"/>
        </w:rPr>
        <w:t>r</w:t>
      </w:r>
      <w:r w:rsidR="005631EB" w:rsidRPr="000930FA">
        <w:rPr>
          <w:rFonts w:cs="Times New Roman"/>
          <w:color w:val="000000" w:themeColor="text1"/>
        </w:rPr>
        <w:t xml:space="preserve"> = 0.72, RMSE = 0.18, intercept = 0.07, slope = 0.90).</w:t>
      </w:r>
    </w:p>
    <w:p w14:paraId="51DF2FCC" w14:textId="56A38367" w:rsidR="00341021" w:rsidRPr="000930FA" w:rsidRDefault="005631EB" w:rsidP="00FC5C4B">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Overall, the model performed well in regions with a mix of urban, agricultural, and open land (e.g., South Coast and Chaparral regions), whereas performance was weakest in regions without strong development gradients (e.g., Sierra Nevada region</w:t>
      </w:r>
      <w:r w:rsidR="00FC5C4B">
        <w:rPr>
          <w:rFonts w:cs="Times New Roman"/>
          <w:color w:val="000000" w:themeColor="text1"/>
        </w:rPr>
        <w:t xml:space="preserve">; </w:t>
      </w:r>
      <w:r w:rsidRPr="000930FA">
        <w:rPr>
          <w:rFonts w:cs="Times New Roman"/>
          <w:color w:val="000000" w:themeColor="text1"/>
        </w:rPr>
        <w:t>Table 3, Fig</w:t>
      </w:r>
      <w:r w:rsidR="005B44B9" w:rsidRPr="000930FA">
        <w:rPr>
          <w:rFonts w:cs="Times New Roman"/>
          <w:color w:val="000000" w:themeColor="text1"/>
        </w:rPr>
        <w:t>s</w:t>
      </w:r>
      <w:r w:rsidRPr="000930FA">
        <w:rPr>
          <w:rFonts w:cs="Times New Roman"/>
          <w:color w:val="000000" w:themeColor="text1"/>
        </w:rPr>
        <w:t xml:space="preserve"> S2, S3). Performance for the Chaparral and South Coast regions </w:t>
      </w:r>
      <w:r w:rsidR="005B44B9" w:rsidRPr="000930FA">
        <w:rPr>
          <w:rFonts w:cs="Times New Roman"/>
          <w:color w:val="000000" w:themeColor="text1"/>
        </w:rPr>
        <w:t>was similar to that for</w:t>
      </w:r>
      <w:r w:rsidRPr="000930FA">
        <w:rPr>
          <w:rFonts w:cs="Times New Roman"/>
          <w:color w:val="000000" w:themeColor="text1"/>
        </w:rPr>
        <w:t xml:space="preserve"> the statewide dataset for both the calibration (</w:t>
      </w:r>
      <w:r w:rsidRPr="000930FA">
        <w:rPr>
          <w:rFonts w:cs="Times New Roman"/>
          <w:i/>
          <w:iCs/>
          <w:color w:val="000000" w:themeColor="text1"/>
        </w:rPr>
        <w:t>r</w:t>
      </w:r>
      <w:r w:rsidRPr="000930FA">
        <w:rPr>
          <w:rFonts w:cs="Times New Roman"/>
          <w:color w:val="000000" w:themeColor="text1"/>
        </w:rPr>
        <w:t xml:space="preserve"> = 0.71, 0.75,</w:t>
      </w:r>
      <w:r w:rsidR="006C113E" w:rsidRPr="000930FA">
        <w:rPr>
          <w:rFonts w:cs="Times New Roman"/>
          <w:color w:val="000000" w:themeColor="text1"/>
        </w:rPr>
        <w:t xml:space="preserve"> RMSE = 0.19, 0.16, </w:t>
      </w:r>
      <w:r w:rsidRPr="000930FA">
        <w:rPr>
          <w:rFonts w:cs="Times New Roman"/>
          <w:color w:val="000000" w:themeColor="text1"/>
        </w:rPr>
        <w:t>respectively) and validation (</w:t>
      </w:r>
      <w:r w:rsidRPr="000930FA">
        <w:rPr>
          <w:rFonts w:cs="Times New Roman"/>
          <w:i/>
          <w:iCs/>
          <w:color w:val="000000" w:themeColor="text1"/>
        </w:rPr>
        <w:t>r</w:t>
      </w:r>
      <w:r w:rsidRPr="000930FA">
        <w:rPr>
          <w:rFonts w:cs="Times New Roman"/>
          <w:color w:val="000000" w:themeColor="text1"/>
        </w:rPr>
        <w:t xml:space="preserve"> = 0.74, 0.72</w:t>
      </w:r>
      <w:r w:rsidR="006C113E" w:rsidRPr="000930FA">
        <w:rPr>
          <w:rFonts w:cs="Times New Roman"/>
          <w:color w:val="000000" w:themeColor="text1"/>
        </w:rPr>
        <w:t>, RMSE = 0.19, 0.17</w:t>
      </w:r>
      <w:r w:rsidR="00FC5C4B">
        <w:rPr>
          <w:rFonts w:cs="Times New Roman"/>
          <w:color w:val="000000" w:themeColor="text1"/>
        </w:rPr>
        <w:t>, respectively</w:t>
      </w:r>
      <w:r w:rsidRPr="000930FA">
        <w:rPr>
          <w:rFonts w:cs="Times New Roman"/>
          <w:color w:val="000000" w:themeColor="text1"/>
        </w:rPr>
        <w:t xml:space="preserve">) datasets. Model predictions for the Central Valley, Desert/Modoc, and North Coast regions had worse performance compared </w:t>
      </w:r>
      <w:r w:rsidR="005B44B9" w:rsidRPr="000930FA">
        <w:rPr>
          <w:rFonts w:cs="Times New Roman"/>
          <w:color w:val="000000" w:themeColor="text1"/>
        </w:rPr>
        <w:t xml:space="preserve">with </w:t>
      </w:r>
      <w:r w:rsidRPr="000930FA">
        <w:rPr>
          <w:rFonts w:cs="Times New Roman"/>
          <w:color w:val="000000" w:themeColor="text1"/>
        </w:rPr>
        <w:t xml:space="preserve">the statewide </w:t>
      </w:r>
      <w:r w:rsidR="005B44B9" w:rsidRPr="000930FA">
        <w:rPr>
          <w:rFonts w:cs="Times New Roman"/>
          <w:color w:val="000000" w:themeColor="text1"/>
        </w:rPr>
        <w:t>data</w:t>
      </w:r>
      <w:r w:rsidRPr="000930FA">
        <w:rPr>
          <w:rFonts w:cs="Times New Roman"/>
          <w:color w:val="000000" w:themeColor="text1"/>
        </w:rPr>
        <w:t xml:space="preserve">, with correlations of </w:t>
      </w:r>
      <w:r w:rsidR="00FC5C4B">
        <w:rPr>
          <w:rFonts w:cs="Times New Roman"/>
          <w:color w:val="000000" w:themeColor="text1"/>
        </w:rPr>
        <w:t>~</w:t>
      </w:r>
      <w:r w:rsidRPr="000930FA">
        <w:rPr>
          <w:rFonts w:cs="Times New Roman"/>
          <w:color w:val="000000" w:themeColor="text1"/>
        </w:rPr>
        <w:t>0.66, 0.50, and 0.55</w:t>
      </w:r>
      <w:r w:rsidR="006C113E" w:rsidRPr="000930FA">
        <w:rPr>
          <w:rFonts w:cs="Times New Roman"/>
          <w:color w:val="000000" w:themeColor="text1"/>
        </w:rPr>
        <w:t xml:space="preserve"> (RMSE = 0.15, 0.20</w:t>
      </w:r>
      <w:r w:rsidR="00FC5C4B">
        <w:rPr>
          <w:rFonts w:cs="Times New Roman"/>
          <w:color w:val="000000" w:themeColor="text1"/>
        </w:rPr>
        <w:t>,</w:t>
      </w:r>
      <w:r w:rsidR="006C113E" w:rsidRPr="000930FA">
        <w:rPr>
          <w:rFonts w:cs="Times New Roman"/>
          <w:color w:val="000000" w:themeColor="text1"/>
        </w:rPr>
        <w:t xml:space="preserve"> 0.17)</w:t>
      </w:r>
      <w:r w:rsidRPr="000930FA">
        <w:rPr>
          <w:rFonts w:cs="Times New Roman"/>
          <w:color w:val="000000" w:themeColor="text1"/>
        </w:rPr>
        <w:t xml:space="preserve"> </w:t>
      </w:r>
      <w:r w:rsidR="005B44B9" w:rsidRPr="000930FA">
        <w:rPr>
          <w:rFonts w:cs="Times New Roman"/>
          <w:color w:val="000000" w:themeColor="text1"/>
        </w:rPr>
        <w:t xml:space="preserve">between </w:t>
      </w:r>
      <w:r w:rsidRPr="000930FA">
        <w:rPr>
          <w:rFonts w:cs="Times New Roman"/>
          <w:color w:val="000000" w:themeColor="text1"/>
        </w:rPr>
        <w:t>observed</w:t>
      </w:r>
      <w:r w:rsidR="005B44B9" w:rsidRPr="000930FA">
        <w:rPr>
          <w:rFonts w:cs="Times New Roman"/>
          <w:color w:val="000000" w:themeColor="text1"/>
        </w:rPr>
        <w:t xml:space="preserve"> and predicted</w:t>
      </w:r>
      <w:r w:rsidRPr="000930FA">
        <w:rPr>
          <w:rFonts w:cs="Times New Roman"/>
          <w:color w:val="000000" w:themeColor="text1"/>
        </w:rPr>
        <w:t xml:space="preserve"> values </w:t>
      </w:r>
      <w:r w:rsidR="005B44B9" w:rsidRPr="000930FA">
        <w:rPr>
          <w:rFonts w:cs="Times New Roman"/>
          <w:color w:val="000000" w:themeColor="text1"/>
        </w:rPr>
        <w:t xml:space="preserve">for </w:t>
      </w:r>
      <w:r w:rsidRPr="000930FA">
        <w:rPr>
          <w:rFonts w:cs="Times New Roman"/>
          <w:color w:val="000000" w:themeColor="text1"/>
        </w:rPr>
        <w:t xml:space="preserve">the calibration dataset and 0.49, 0.55, and 0.55 </w:t>
      </w:r>
      <w:r w:rsidR="006C113E" w:rsidRPr="000930FA">
        <w:rPr>
          <w:rFonts w:cs="Times New Roman"/>
          <w:color w:val="000000" w:themeColor="text1"/>
        </w:rPr>
        <w:t xml:space="preserve">(RMSE = 0.19, 0.17. 0.16) </w:t>
      </w:r>
      <w:r w:rsidR="005B44B9" w:rsidRPr="000930FA">
        <w:rPr>
          <w:rFonts w:cs="Times New Roman"/>
          <w:color w:val="000000" w:themeColor="text1"/>
        </w:rPr>
        <w:t xml:space="preserve">for </w:t>
      </w:r>
      <w:r w:rsidRPr="000930FA">
        <w:rPr>
          <w:rFonts w:cs="Times New Roman"/>
          <w:color w:val="000000" w:themeColor="text1"/>
        </w:rPr>
        <w:t xml:space="preserve">the validation dataset. Model performance was weakest for the Sierra Nevada region (calibration </w:t>
      </w:r>
      <w:r w:rsidRPr="000930FA">
        <w:rPr>
          <w:rFonts w:cs="Times New Roman"/>
          <w:i/>
          <w:iCs/>
          <w:color w:val="000000" w:themeColor="text1"/>
        </w:rPr>
        <w:t>r</w:t>
      </w:r>
      <w:r w:rsidRPr="000930FA">
        <w:rPr>
          <w:rFonts w:cs="Times New Roman"/>
          <w:color w:val="000000" w:themeColor="text1"/>
        </w:rPr>
        <w:t xml:space="preserve"> = 0.45,</w:t>
      </w:r>
      <w:r w:rsidR="006C113E" w:rsidRPr="000930FA">
        <w:rPr>
          <w:rFonts w:cs="Times New Roman"/>
          <w:color w:val="000000" w:themeColor="text1"/>
        </w:rPr>
        <w:t xml:space="preserve"> RMSE = 0.16,</w:t>
      </w:r>
      <w:r w:rsidRPr="000930FA">
        <w:rPr>
          <w:rFonts w:cs="Times New Roman"/>
          <w:color w:val="000000" w:themeColor="text1"/>
        </w:rPr>
        <w:t xml:space="preserve"> validation </w:t>
      </w:r>
      <w:r w:rsidRPr="000930FA">
        <w:rPr>
          <w:rFonts w:cs="Times New Roman"/>
          <w:i/>
          <w:iCs/>
          <w:color w:val="000000" w:themeColor="text1"/>
        </w:rPr>
        <w:t>r</w:t>
      </w:r>
      <w:r w:rsidRPr="000930FA">
        <w:rPr>
          <w:rFonts w:cs="Times New Roman"/>
          <w:color w:val="000000" w:themeColor="text1"/>
        </w:rPr>
        <w:t xml:space="preserve"> = 0.21</w:t>
      </w:r>
      <w:r w:rsidR="006C113E" w:rsidRPr="000930FA">
        <w:rPr>
          <w:rFonts w:cs="Times New Roman"/>
          <w:color w:val="000000" w:themeColor="text1"/>
        </w:rPr>
        <w:t>, RMSE = 0.17</w:t>
      </w:r>
      <w:r w:rsidRPr="000930FA">
        <w:rPr>
          <w:rFonts w:cs="Times New Roman"/>
          <w:color w:val="000000" w:themeColor="text1"/>
        </w:rPr>
        <w:t xml:space="preserve">), where timber harvesting, rather than urban or agricultural development, is the most widespread stressor. A </w:t>
      </w:r>
      <w:r w:rsidRPr="000930FA">
        <w:rPr>
          <w:rFonts w:cs="Times New Roman"/>
          <w:color w:val="000000" w:themeColor="text1"/>
        </w:rPr>
        <w:lastRenderedPageBreak/>
        <w:t>slight bias in model predictions was observed for the Central Valley and North Coast, where the former was over-predicted and the latter was under-predicted (Fig</w:t>
      </w:r>
      <w:r w:rsidR="001F0584" w:rsidRPr="000930FA">
        <w:rPr>
          <w:rFonts w:cs="Times New Roman"/>
          <w:color w:val="000000" w:themeColor="text1"/>
        </w:rPr>
        <w:t>.</w:t>
      </w:r>
      <w:r w:rsidRPr="000930FA">
        <w:rPr>
          <w:rFonts w:cs="Times New Roman"/>
          <w:color w:val="000000" w:themeColor="text1"/>
        </w:rPr>
        <w:t xml:space="preserve"> S2).</w:t>
      </w:r>
    </w:p>
    <w:p w14:paraId="178260EF" w14:textId="77777777" w:rsidR="005B44B9" w:rsidRPr="000930FA" w:rsidRDefault="005B44B9" w:rsidP="000930FA">
      <w:pPr>
        <w:pStyle w:val="BodyText"/>
        <w:widowControl w:val="0"/>
        <w:snapToGrid w:val="0"/>
        <w:spacing w:before="0" w:after="0" w:line="480" w:lineRule="auto"/>
        <w:rPr>
          <w:rFonts w:cs="Times New Roman"/>
          <w:color w:val="000000" w:themeColor="text1"/>
        </w:rPr>
      </w:pPr>
    </w:p>
    <w:p w14:paraId="7A398730"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14" w:name="statewide-patterns-in-stream-constraints"/>
      <w:r w:rsidRPr="000930FA">
        <w:rPr>
          <w:rFonts w:cs="Times New Roman"/>
          <w:sz w:val="24"/>
          <w:szCs w:val="24"/>
        </w:rPr>
        <w:t>Statewide patterns in stream constraints</w:t>
      </w:r>
      <w:bookmarkEnd w:id="14"/>
    </w:p>
    <w:p w14:paraId="0C0433BA" w14:textId="2520611E" w:rsidR="00341021" w:rsidRPr="000930FA" w:rsidRDefault="005631EB" w:rsidP="00FC5C4B">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Statewide, spatial patterns in the predicted limits of biological integrity were similar to patterns in land use (Fig</w:t>
      </w:r>
      <w:r w:rsidR="0011681D" w:rsidRPr="000930FA">
        <w:rPr>
          <w:rFonts w:cs="Times New Roman"/>
          <w:color w:val="000000" w:themeColor="text1"/>
        </w:rPr>
        <w:t>.</w:t>
      </w:r>
      <w:r w:rsidRPr="000930FA">
        <w:rPr>
          <w:rFonts w:cs="Times New Roman"/>
          <w:color w:val="000000" w:themeColor="text1"/>
        </w:rPr>
        <w:t xml:space="preserve"> 4). A majority of stream segments statewide were classified as possibly constrained (11% of all stream length) or possibly unconstrained (46%), whereas a minority were likely constrained (4%) or likely unconstrained (39%</w:t>
      </w:r>
      <w:r w:rsidR="00FC5C4B">
        <w:rPr>
          <w:rFonts w:cs="Times New Roman"/>
          <w:color w:val="000000" w:themeColor="text1"/>
        </w:rPr>
        <w:t xml:space="preserve">; </w:t>
      </w:r>
      <w:r w:rsidRPr="000930FA">
        <w:rPr>
          <w:rFonts w:cs="Times New Roman"/>
          <w:color w:val="000000" w:themeColor="text1"/>
        </w:rPr>
        <w:t xml:space="preserve">Table 4). Likely unconstrained streams were common in the Sierra Nevada (50%), North Coast (46%), and Desert/Modoc (46%) regions, whereas likely constrained were relatively abundant in the Central Valley (22%) and South Coast (15%) regions. However, </w:t>
      </w:r>
      <w:r w:rsidR="00FC5C4B">
        <w:rPr>
          <w:rFonts w:cs="Times New Roman"/>
          <w:color w:val="000000" w:themeColor="text1"/>
        </w:rPr>
        <w:t xml:space="preserve">both </w:t>
      </w:r>
      <w:r w:rsidRPr="000930FA">
        <w:rPr>
          <w:rFonts w:cs="Times New Roman"/>
          <w:color w:val="000000" w:themeColor="text1"/>
        </w:rPr>
        <w:t>constrained and unconstrained streams were found in every region (Fig</w:t>
      </w:r>
      <w:r w:rsidR="0011681D" w:rsidRPr="000930FA">
        <w:rPr>
          <w:rFonts w:cs="Times New Roman"/>
          <w:color w:val="000000" w:themeColor="text1"/>
        </w:rPr>
        <w:t>.</w:t>
      </w:r>
      <w:r w:rsidRPr="000930FA">
        <w:rPr>
          <w:rFonts w:cs="Times New Roman"/>
          <w:color w:val="000000" w:themeColor="text1"/>
        </w:rPr>
        <w:t xml:space="preserve"> 4)</w:t>
      </w:r>
      <w:r w:rsidR="00FC5C4B">
        <w:rPr>
          <w:rFonts w:cs="Times New Roman"/>
          <w:color w:val="000000" w:themeColor="text1"/>
        </w:rPr>
        <w:t>.</w:t>
      </w:r>
    </w:p>
    <w:p w14:paraId="184120A4" w14:textId="167A3E66"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Observed CSCI scores were within the predicted decile range as often as expected (i.e., 80% statewide, based on the 10</w:t>
      </w:r>
      <w:r w:rsidRPr="00522610">
        <w:rPr>
          <w:rFonts w:cs="Times New Roman"/>
          <w:color w:val="000000" w:themeColor="text1"/>
          <w:vertAlign w:val="superscript"/>
        </w:rPr>
        <w:t>th</w:t>
      </w:r>
      <w:r w:rsidRPr="000930FA">
        <w:rPr>
          <w:rFonts w:cs="Times New Roman"/>
          <w:color w:val="000000" w:themeColor="text1"/>
        </w:rPr>
        <w:t xml:space="preserve"> and 90</w:t>
      </w:r>
      <w:r w:rsidRPr="00522610">
        <w:rPr>
          <w:rFonts w:cs="Times New Roman"/>
          <w:color w:val="000000" w:themeColor="text1"/>
          <w:vertAlign w:val="superscript"/>
        </w:rPr>
        <w:t>th</w:t>
      </w:r>
      <w:r w:rsidRPr="000930FA">
        <w:rPr>
          <w:rFonts w:cs="Times New Roman"/>
          <w:color w:val="000000" w:themeColor="text1"/>
        </w:rPr>
        <w:t xml:space="preserve"> conditional quantiles), and over-scoring sites were roughly as common (9%) as under-scoring sites (10%</w:t>
      </w:r>
      <w:r w:rsidR="00522610">
        <w:rPr>
          <w:rFonts w:cs="Times New Roman"/>
          <w:color w:val="000000" w:themeColor="text1"/>
        </w:rPr>
        <w:t xml:space="preserve">; </w:t>
      </w:r>
      <w:r w:rsidRPr="000930FA">
        <w:rPr>
          <w:rFonts w:cs="Times New Roman"/>
          <w:color w:val="000000" w:themeColor="text1"/>
        </w:rPr>
        <w:t xml:space="preserve">Table 5). </w:t>
      </w:r>
      <w:bookmarkStart w:id="15" w:name="_Hlk16415174"/>
      <w:r w:rsidR="00FB57A4" w:rsidRPr="000930FA">
        <w:rPr>
          <w:rFonts w:cs="Times New Roman"/>
          <w:color w:val="000000" w:themeColor="text1"/>
        </w:rPr>
        <w:t xml:space="preserve">The correspondence between observed scores and predicted ranges from the model further indicates minimal bias in the calibration data. </w:t>
      </w:r>
      <w:bookmarkEnd w:id="15"/>
      <w:r w:rsidRPr="000930FA">
        <w:rPr>
          <w:rFonts w:cs="Times New Roman"/>
          <w:color w:val="000000" w:themeColor="text1"/>
        </w:rPr>
        <w:t xml:space="preserve">Similar patterns were observed within regions, although a slightly larger percentage of sites in the Central Valley were under-scoring compared to the other regions, which may </w:t>
      </w:r>
      <w:r w:rsidR="006D675A" w:rsidRPr="000930FA">
        <w:rPr>
          <w:rFonts w:cs="Times New Roman"/>
          <w:color w:val="000000" w:themeColor="text1"/>
        </w:rPr>
        <w:t>be</w:t>
      </w:r>
      <w:r w:rsidRPr="000930FA">
        <w:rPr>
          <w:rFonts w:cs="Times New Roman"/>
          <w:color w:val="000000" w:themeColor="text1"/>
        </w:rPr>
        <w:t xml:space="preserve"> evidence of a slight bias of over-predicting </w:t>
      </w:r>
      <w:r w:rsidR="00FB57A4" w:rsidRPr="000930FA">
        <w:rPr>
          <w:rFonts w:cs="Times New Roman"/>
          <w:color w:val="000000" w:themeColor="text1"/>
        </w:rPr>
        <w:t>or lack of model precision in this region</w:t>
      </w:r>
      <w:r w:rsidRPr="000930FA">
        <w:rPr>
          <w:rFonts w:cs="Times New Roman"/>
          <w:color w:val="000000" w:themeColor="text1"/>
        </w:rPr>
        <w:t>. Over-scoring sites were slightly more common in the South Coast and Sierra Nevada regions, whereas under-scoring sites were more common in others (i.e., the Chaparral, Central Valley, and Desert/Modoc regions).</w:t>
      </w:r>
    </w:p>
    <w:p w14:paraId="158E04A7" w14:textId="3B4654E1"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Changing key decision points of the landscape model affected the estimates of the extent </w:t>
      </w:r>
      <w:r w:rsidRPr="000930FA">
        <w:rPr>
          <w:rFonts w:cs="Times New Roman"/>
          <w:color w:val="000000" w:themeColor="text1"/>
        </w:rPr>
        <w:lastRenderedPageBreak/>
        <w:t>of streams in each class (Fig</w:t>
      </w:r>
      <w:r w:rsidR="006D675A" w:rsidRPr="000930FA">
        <w:rPr>
          <w:rFonts w:cs="Times New Roman"/>
          <w:color w:val="000000" w:themeColor="text1"/>
        </w:rPr>
        <w:t>.</w:t>
      </w:r>
      <w:r w:rsidRPr="000930FA">
        <w:rPr>
          <w:rFonts w:cs="Times New Roman"/>
          <w:color w:val="000000" w:themeColor="text1"/>
        </w:rPr>
        <w:t xml:space="preserve"> 5). </w:t>
      </w:r>
      <w:r w:rsidR="006D675A" w:rsidRPr="000930FA">
        <w:rPr>
          <w:rFonts w:cs="Times New Roman"/>
          <w:color w:val="000000" w:themeColor="text1"/>
        </w:rPr>
        <w:t>As expected</w:t>
      </w:r>
      <w:r w:rsidRPr="000930FA">
        <w:rPr>
          <w:rFonts w:cs="Times New Roman"/>
          <w:color w:val="000000" w:themeColor="text1"/>
        </w:rPr>
        <w:t>, narrowing the quantile range (</w:t>
      </w:r>
      <w:r w:rsidR="00FF28F1">
        <w:rPr>
          <w:rFonts w:cs="Times New Roman"/>
          <w:color w:val="000000" w:themeColor="text1"/>
        </w:rPr>
        <w:t xml:space="preserve">from </w:t>
      </w:r>
      <w:r w:rsidRPr="000930FA">
        <w:rPr>
          <w:rFonts w:cs="Times New Roman"/>
          <w:color w:val="000000" w:themeColor="text1"/>
        </w:rPr>
        <w:t>5</w:t>
      </w:r>
      <w:r w:rsidRPr="00522610">
        <w:rPr>
          <w:rFonts w:cs="Times New Roman"/>
          <w:color w:val="000000" w:themeColor="text1"/>
          <w:vertAlign w:val="superscript"/>
        </w:rPr>
        <w:t>th</w:t>
      </w:r>
      <w:r w:rsidR="00FF28F1">
        <w:rPr>
          <w:rFonts w:cs="Times New Roman"/>
          <w:color w:val="000000" w:themeColor="text1"/>
        </w:rPr>
        <w:t>–</w:t>
      </w:r>
      <w:r w:rsidRPr="000930FA">
        <w:rPr>
          <w:rFonts w:cs="Times New Roman"/>
          <w:color w:val="000000" w:themeColor="text1"/>
        </w:rPr>
        <w:t>95</w:t>
      </w:r>
      <w:r w:rsidRPr="00522610">
        <w:rPr>
          <w:rFonts w:cs="Times New Roman"/>
          <w:color w:val="000000" w:themeColor="text1"/>
          <w:vertAlign w:val="superscript"/>
        </w:rPr>
        <w:t>th</w:t>
      </w:r>
      <w:r w:rsidRPr="000930FA">
        <w:rPr>
          <w:rFonts w:cs="Times New Roman"/>
          <w:color w:val="000000" w:themeColor="text1"/>
        </w:rPr>
        <w:t xml:space="preserve"> to 45</w:t>
      </w:r>
      <w:r w:rsidRPr="00522610">
        <w:rPr>
          <w:rFonts w:cs="Times New Roman"/>
          <w:color w:val="000000" w:themeColor="text1"/>
          <w:vertAlign w:val="superscript"/>
        </w:rPr>
        <w:t>th</w:t>
      </w:r>
      <w:r w:rsidR="00FF28F1">
        <w:rPr>
          <w:rFonts w:cs="Times New Roman"/>
          <w:color w:val="000000" w:themeColor="text1"/>
        </w:rPr>
        <w:t>–</w:t>
      </w:r>
      <w:r w:rsidRPr="000930FA">
        <w:rPr>
          <w:rFonts w:cs="Times New Roman"/>
          <w:color w:val="000000" w:themeColor="text1"/>
        </w:rPr>
        <w:t>55</w:t>
      </w:r>
      <w:r w:rsidRPr="00522610">
        <w:rPr>
          <w:rFonts w:cs="Times New Roman"/>
          <w:color w:val="000000" w:themeColor="text1"/>
          <w:vertAlign w:val="superscript"/>
        </w:rPr>
        <w:t>th</w:t>
      </w:r>
      <w:r w:rsidRPr="000930FA">
        <w:rPr>
          <w:rFonts w:cs="Times New Roman"/>
          <w:color w:val="000000" w:themeColor="text1"/>
        </w:rPr>
        <w:t>) shifted a number of streams from the possible to likely category</w:t>
      </w:r>
      <w:r w:rsidR="00723B92" w:rsidRPr="000930FA">
        <w:rPr>
          <w:rFonts w:cs="Times New Roman"/>
          <w:color w:val="000000" w:themeColor="text1"/>
        </w:rPr>
        <w:t>,</w:t>
      </w:r>
      <w:r w:rsidR="00767D6B" w:rsidRPr="000930FA">
        <w:rPr>
          <w:rFonts w:cs="Times New Roman"/>
          <w:color w:val="000000" w:themeColor="text1"/>
        </w:rPr>
        <w:t xml:space="preserve"> and </w:t>
      </w:r>
      <w:r w:rsidRPr="000930FA">
        <w:rPr>
          <w:rFonts w:cs="Times New Roman"/>
          <w:color w:val="000000" w:themeColor="text1"/>
        </w:rPr>
        <w:t>changing the CSCI threshold from relaxed to more conservative (</w:t>
      </w:r>
      <w:r w:rsidR="00FF28F1">
        <w:rPr>
          <w:rFonts w:cs="Times New Roman"/>
          <w:color w:val="000000" w:themeColor="text1"/>
        </w:rPr>
        <w:t xml:space="preserve">from </w:t>
      </w:r>
      <w:r w:rsidRPr="000930FA">
        <w:rPr>
          <w:rFonts w:cs="Times New Roman"/>
          <w:color w:val="000000" w:themeColor="text1"/>
        </w:rPr>
        <w:t xml:space="preserve">0.63 to 0.92) increased the number of streams classified as possibly or likely constrained. However, the effects of these decision points varied greatly by region. For example, over 80% of segments in the Central Valley were classified as likely constrained </w:t>
      </w:r>
      <w:r w:rsidR="006D675A" w:rsidRPr="000930FA">
        <w:rPr>
          <w:rFonts w:cs="Times New Roman"/>
          <w:color w:val="000000" w:themeColor="text1"/>
        </w:rPr>
        <w:t xml:space="preserve">based on </w:t>
      </w:r>
      <w:r w:rsidRPr="000930FA">
        <w:rPr>
          <w:rFonts w:cs="Times New Roman"/>
          <w:color w:val="000000" w:themeColor="text1"/>
        </w:rPr>
        <w:t xml:space="preserve">a high CSCI threshold with the narrowest range of predictions, whereas </w:t>
      </w:r>
      <w:r w:rsidR="00FF28F1">
        <w:rPr>
          <w:rFonts w:cs="Times New Roman"/>
          <w:color w:val="000000" w:themeColor="text1"/>
        </w:rPr>
        <w:t>&lt;</w:t>
      </w:r>
      <w:r w:rsidRPr="000930FA">
        <w:rPr>
          <w:rFonts w:cs="Times New Roman"/>
          <w:color w:val="000000" w:themeColor="text1"/>
        </w:rPr>
        <w:t xml:space="preserve">1% of segments were in this category </w:t>
      </w:r>
      <w:r w:rsidR="006D675A" w:rsidRPr="000930FA">
        <w:rPr>
          <w:rFonts w:cs="Times New Roman"/>
          <w:color w:val="000000" w:themeColor="text1"/>
        </w:rPr>
        <w:t xml:space="preserve">based on </w:t>
      </w:r>
      <w:r w:rsidRPr="000930FA">
        <w:rPr>
          <w:rFonts w:cs="Times New Roman"/>
          <w:color w:val="000000" w:themeColor="text1"/>
        </w:rPr>
        <w:t xml:space="preserve">a low CSCI threshold with the widest range of predictions. Opposite trends were observed in regions with reduced </w:t>
      </w:r>
      <w:r w:rsidR="00FF28F1" w:rsidRPr="000930FA">
        <w:rPr>
          <w:rFonts w:cs="Times New Roman"/>
          <w:color w:val="000000" w:themeColor="text1"/>
        </w:rPr>
        <w:t>land</w:t>
      </w:r>
      <w:r w:rsidR="00FF28F1">
        <w:rPr>
          <w:rFonts w:cs="Times New Roman"/>
          <w:color w:val="000000" w:themeColor="text1"/>
        </w:rPr>
        <w:t>-</w:t>
      </w:r>
      <w:r w:rsidRPr="000930FA">
        <w:rPr>
          <w:rFonts w:cs="Times New Roman"/>
          <w:color w:val="000000" w:themeColor="text1"/>
        </w:rPr>
        <w:t xml:space="preserve">use pressures. For example, almost all stream segments in the North Coast and Sierra Nevada regions were classified as likely unconstrained </w:t>
      </w:r>
      <w:r w:rsidR="006D675A" w:rsidRPr="000930FA">
        <w:rPr>
          <w:rFonts w:cs="Times New Roman"/>
          <w:color w:val="000000" w:themeColor="text1"/>
        </w:rPr>
        <w:t xml:space="preserve">based on </w:t>
      </w:r>
      <w:r w:rsidRPr="000930FA">
        <w:rPr>
          <w:rFonts w:cs="Times New Roman"/>
          <w:color w:val="000000" w:themeColor="text1"/>
        </w:rPr>
        <w:t xml:space="preserve">a low CSCI threshold and narrow </w:t>
      </w:r>
      <w:r w:rsidR="006D675A" w:rsidRPr="000930FA">
        <w:rPr>
          <w:rFonts w:cs="Times New Roman"/>
          <w:color w:val="000000" w:themeColor="text1"/>
        </w:rPr>
        <w:t>prediction interval</w:t>
      </w:r>
      <w:r w:rsidRPr="000930FA">
        <w:rPr>
          <w:rFonts w:cs="Times New Roman"/>
          <w:color w:val="000000" w:themeColor="text1"/>
        </w:rPr>
        <w:t>.</w:t>
      </w:r>
    </w:p>
    <w:p w14:paraId="13CBA6B4" w14:textId="77777777" w:rsidR="006D675A" w:rsidRPr="000930FA" w:rsidRDefault="006D675A" w:rsidP="000930FA">
      <w:pPr>
        <w:pStyle w:val="BodyText"/>
        <w:widowControl w:val="0"/>
        <w:snapToGrid w:val="0"/>
        <w:spacing w:before="0" w:after="0" w:line="480" w:lineRule="auto"/>
        <w:ind w:firstLine="720"/>
        <w:rPr>
          <w:rFonts w:cs="Times New Roman"/>
          <w:color w:val="000000" w:themeColor="text1"/>
        </w:rPr>
      </w:pPr>
    </w:p>
    <w:p w14:paraId="045542AE" w14:textId="725DA104" w:rsidR="00341021" w:rsidRPr="000930FA" w:rsidRDefault="00454162"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t>DISCUSSION</w:t>
      </w:r>
    </w:p>
    <w:p w14:paraId="55EBAFAD" w14:textId="09BC0F6C"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Managing for biological integrity requires the use of 1) assessment tools that can accurately evaluate condition and 2) tools that </w:t>
      </w:r>
      <w:r w:rsidR="006D675A" w:rsidRPr="000930FA">
        <w:rPr>
          <w:rFonts w:cs="Times New Roman"/>
          <w:color w:val="000000" w:themeColor="text1"/>
        </w:rPr>
        <w:t>can</w:t>
      </w:r>
      <w:r w:rsidRPr="000930FA">
        <w:rPr>
          <w:rFonts w:cs="Times New Roman"/>
          <w:color w:val="000000" w:themeColor="text1"/>
        </w:rPr>
        <w:t xml:space="preserve"> estimate the range of attainable conditions </w:t>
      </w:r>
      <w:r w:rsidR="006D675A" w:rsidRPr="000930FA">
        <w:rPr>
          <w:rFonts w:cs="Times New Roman"/>
          <w:color w:val="000000" w:themeColor="text1"/>
        </w:rPr>
        <w:t>given</w:t>
      </w:r>
      <w:r w:rsidRPr="000930FA">
        <w:rPr>
          <w:rFonts w:cs="Times New Roman"/>
          <w:color w:val="000000" w:themeColor="text1"/>
        </w:rPr>
        <w:t xml:space="preserve"> the landscape</w:t>
      </w:r>
      <w:r w:rsidR="00874506" w:rsidRPr="000930FA">
        <w:rPr>
          <w:rFonts w:cs="Times New Roman"/>
          <w:color w:val="000000" w:themeColor="text1"/>
        </w:rPr>
        <w:t xml:space="preserve"> settings</w:t>
      </w:r>
      <w:r w:rsidRPr="000930FA">
        <w:rPr>
          <w:rFonts w:cs="Times New Roman"/>
          <w:color w:val="000000" w:themeColor="text1"/>
        </w:rPr>
        <w:t xml:space="preserve">. </w:t>
      </w:r>
      <w:r w:rsidR="00874506" w:rsidRPr="000930FA">
        <w:rPr>
          <w:rFonts w:cs="Times New Roman"/>
          <w:color w:val="000000" w:themeColor="text1"/>
        </w:rPr>
        <w:t xml:space="preserve">We developed our predictive </w:t>
      </w:r>
      <w:r w:rsidRPr="000930FA">
        <w:rPr>
          <w:rFonts w:cs="Times New Roman"/>
          <w:color w:val="000000" w:themeColor="text1"/>
        </w:rPr>
        <w:t xml:space="preserve">model with these needs in mind to better inform application of the CSCI for decision-making relative to landscape constraints on biological condition. Statewide application of the model demonstrated where streams are likely constrained on a regional basis, whereas application in a case study (described below) demonstrated how the model can be used by local stakeholders to prioritize </w:t>
      </w:r>
      <w:r w:rsidR="00874506" w:rsidRPr="000930FA">
        <w:rPr>
          <w:rFonts w:cs="Times New Roman"/>
          <w:color w:val="000000" w:themeColor="text1"/>
        </w:rPr>
        <w:t xml:space="preserve">and inform </w:t>
      </w:r>
      <w:r w:rsidRPr="000930FA">
        <w:rPr>
          <w:rFonts w:cs="Times New Roman"/>
          <w:color w:val="000000" w:themeColor="text1"/>
        </w:rPr>
        <w:t xml:space="preserve">management actions </w:t>
      </w:r>
      <w:r w:rsidR="00874506" w:rsidRPr="000930FA">
        <w:rPr>
          <w:rFonts w:cs="Times New Roman"/>
          <w:color w:val="000000" w:themeColor="text1"/>
        </w:rPr>
        <w:t>within a</w:t>
      </w:r>
      <w:r w:rsidRPr="000930FA">
        <w:rPr>
          <w:rFonts w:cs="Times New Roman"/>
          <w:color w:val="000000" w:themeColor="text1"/>
        </w:rPr>
        <w:t xml:space="preserve"> landscape context. T</w:t>
      </w:r>
      <w:bookmarkStart w:id="16" w:name="_Hlk16415903"/>
      <w:r w:rsidRPr="000930FA">
        <w:rPr>
          <w:rFonts w:cs="Times New Roman"/>
          <w:color w:val="000000" w:themeColor="text1"/>
        </w:rPr>
        <w:t xml:space="preserve">he model can inform </w:t>
      </w:r>
      <w:r w:rsidR="00767D6B" w:rsidRPr="000930FA">
        <w:rPr>
          <w:rFonts w:cs="Times New Roman"/>
          <w:color w:val="000000" w:themeColor="text1"/>
        </w:rPr>
        <w:t>how landscape conditions can constrain</w:t>
      </w:r>
      <w:r w:rsidRPr="000930FA">
        <w:rPr>
          <w:rFonts w:cs="Times New Roman"/>
          <w:color w:val="000000" w:themeColor="text1"/>
        </w:rPr>
        <w:t xml:space="preserve"> biotic condition </w:t>
      </w:r>
      <w:bookmarkEnd w:id="16"/>
      <w:r w:rsidRPr="000930FA">
        <w:rPr>
          <w:rFonts w:cs="Times New Roman"/>
          <w:color w:val="000000" w:themeColor="text1"/>
        </w:rPr>
        <w:t>and is a decision-making tool that can help identify where management goals could be focused.</w:t>
      </w:r>
    </w:p>
    <w:p w14:paraId="4DBF6EF7" w14:textId="527A3ED1"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lastRenderedPageBreak/>
        <w:t>Model performance was comparable to similar studies that develop</w:t>
      </w:r>
      <w:r w:rsidR="00874506" w:rsidRPr="000930FA">
        <w:rPr>
          <w:rFonts w:cs="Times New Roman"/>
          <w:color w:val="000000" w:themeColor="text1"/>
        </w:rPr>
        <w:t>ed</w:t>
      </w:r>
      <w:r w:rsidRPr="000930FA">
        <w:rPr>
          <w:rFonts w:cs="Times New Roman"/>
          <w:color w:val="000000" w:themeColor="text1"/>
        </w:rPr>
        <w:t xml:space="preserve"> predictions of biological condition from geospatial data. </w:t>
      </w:r>
      <w:bookmarkStart w:id="17" w:name="_Hlk16416654"/>
      <w:r w:rsidR="00874506" w:rsidRPr="000930FA">
        <w:rPr>
          <w:rFonts w:cs="Times New Roman"/>
          <w:color w:val="000000" w:themeColor="text1"/>
        </w:rPr>
        <w:t xml:space="preserve">For example, </w:t>
      </w:r>
      <w:r w:rsidRPr="000930FA">
        <w:rPr>
          <w:rFonts w:cs="Times New Roman"/>
          <w:color w:val="000000" w:themeColor="text1"/>
        </w:rPr>
        <w:t>Hill et al. (</w:t>
      </w:r>
      <w:hyperlink w:anchor="ref-Hill17">
        <w:r w:rsidRPr="000930FA">
          <w:rPr>
            <w:rStyle w:val="Hyperlink"/>
            <w:rFonts w:cs="Times New Roman"/>
            <w:color w:val="000000" w:themeColor="text1"/>
          </w:rPr>
          <w:t>2017</w:t>
        </w:r>
      </w:hyperlink>
      <w:r w:rsidRPr="000930FA">
        <w:rPr>
          <w:rFonts w:cs="Times New Roman"/>
          <w:color w:val="000000" w:themeColor="text1"/>
        </w:rPr>
        <w:t>) developed a national model to predict stream site condition that correctly classified site</w:t>
      </w:r>
      <w:r w:rsidR="00EE7322" w:rsidRPr="000930FA">
        <w:rPr>
          <w:rFonts w:cs="Times New Roman"/>
          <w:color w:val="000000" w:themeColor="text1"/>
        </w:rPr>
        <w:t>s</w:t>
      </w:r>
      <w:r w:rsidR="00874506" w:rsidRPr="000930FA">
        <w:rPr>
          <w:rFonts w:cs="Times New Roman"/>
          <w:color w:val="000000" w:themeColor="text1"/>
        </w:rPr>
        <w:t xml:space="preserve"> </w:t>
      </w:r>
      <w:r w:rsidR="001368F7" w:rsidRPr="000930FA">
        <w:rPr>
          <w:rFonts w:cs="Times New Roman"/>
          <w:color w:val="000000" w:themeColor="text1"/>
        </w:rPr>
        <w:t>as poor, fair, or good</w:t>
      </w:r>
      <w:r w:rsidRPr="000930FA">
        <w:rPr>
          <w:rFonts w:cs="Times New Roman"/>
          <w:color w:val="000000" w:themeColor="text1"/>
        </w:rPr>
        <w:t xml:space="preserve"> at </w:t>
      </w:r>
      <w:r w:rsidR="0071067A">
        <w:rPr>
          <w:rFonts w:cs="Times New Roman"/>
          <w:color w:val="000000" w:themeColor="text1"/>
        </w:rPr>
        <w:t>~</w:t>
      </w:r>
      <w:r w:rsidRPr="000930FA">
        <w:rPr>
          <w:rFonts w:cs="Times New Roman"/>
          <w:color w:val="000000" w:themeColor="text1"/>
        </w:rPr>
        <w:t xml:space="preserve">75% of locations, depending on region. </w:t>
      </w:r>
      <w:bookmarkEnd w:id="17"/>
      <w:r w:rsidRPr="000930FA">
        <w:rPr>
          <w:rFonts w:cs="Times New Roman"/>
          <w:color w:val="000000" w:themeColor="text1"/>
        </w:rPr>
        <w:t>For continuous predictions of biointegrity index scores, Carlisle</w:t>
      </w:r>
      <w:r w:rsidR="007F7441" w:rsidRPr="000930FA">
        <w:rPr>
          <w:rFonts w:cs="Times New Roman"/>
          <w:color w:val="000000" w:themeColor="text1"/>
        </w:rPr>
        <w:t xml:space="preserve"> et al.</w:t>
      </w:r>
      <w:r w:rsidRPr="000930FA">
        <w:rPr>
          <w:rFonts w:cs="Times New Roman"/>
          <w:color w:val="000000" w:themeColor="text1"/>
        </w:rPr>
        <w:t xml:space="preserve"> (</w:t>
      </w:r>
      <w:hyperlink w:anchor="ref-Carlisle09">
        <w:r w:rsidRPr="000930FA">
          <w:rPr>
            <w:rStyle w:val="Hyperlink"/>
            <w:rFonts w:cs="Times New Roman"/>
            <w:color w:val="000000" w:themeColor="text1"/>
          </w:rPr>
          <w:t>2009</w:t>
        </w:r>
      </w:hyperlink>
      <w:r w:rsidRPr="000930FA">
        <w:rPr>
          <w:rFonts w:cs="Times New Roman"/>
          <w:color w:val="000000" w:themeColor="text1"/>
        </w:rPr>
        <w:t xml:space="preserve">) developed a model for a large area of the eastern United States. Models for continuous data were able to correctly identify class membership from an a posteriori </w:t>
      </w:r>
      <w:r w:rsidR="00874506" w:rsidRPr="000930FA">
        <w:rPr>
          <w:rFonts w:cs="Times New Roman"/>
          <w:color w:val="000000" w:themeColor="text1"/>
        </w:rPr>
        <w:t xml:space="preserve">assignment to condition class </w:t>
      </w:r>
      <w:r w:rsidRPr="000930FA">
        <w:rPr>
          <w:rFonts w:cs="Times New Roman"/>
          <w:color w:val="000000" w:themeColor="text1"/>
        </w:rPr>
        <w:t xml:space="preserve">at </w:t>
      </w:r>
      <w:r w:rsidR="0071067A">
        <w:rPr>
          <w:rFonts w:cs="Times New Roman"/>
          <w:color w:val="000000" w:themeColor="text1"/>
        </w:rPr>
        <w:t>~</w:t>
      </w:r>
      <w:r w:rsidRPr="000930FA">
        <w:rPr>
          <w:rFonts w:cs="Times New Roman"/>
          <w:color w:val="000000" w:themeColor="text1"/>
        </w:rPr>
        <w:t xml:space="preserve">85% of sites, which was similar in </w:t>
      </w:r>
      <w:r w:rsidR="00386038" w:rsidRPr="000930FA">
        <w:rPr>
          <w:rFonts w:cs="Times New Roman"/>
          <w:color w:val="000000" w:themeColor="text1"/>
        </w:rPr>
        <w:t xml:space="preserve">performance </w:t>
      </w:r>
      <w:r w:rsidRPr="000930FA">
        <w:rPr>
          <w:rFonts w:cs="Times New Roman"/>
          <w:color w:val="000000" w:themeColor="text1"/>
        </w:rPr>
        <w:t xml:space="preserve">to models that were developed </w:t>
      </w:r>
      <w:r w:rsidR="00386038" w:rsidRPr="000930FA">
        <w:rPr>
          <w:rFonts w:cs="Times New Roman"/>
          <w:color w:val="000000" w:themeColor="text1"/>
        </w:rPr>
        <w:t>to predict classes</w:t>
      </w:r>
      <w:r w:rsidRPr="000930FA">
        <w:rPr>
          <w:rFonts w:cs="Times New Roman"/>
          <w:color w:val="000000" w:themeColor="text1"/>
        </w:rPr>
        <w:t xml:space="preserve">. </w:t>
      </w:r>
      <w:r w:rsidR="00386038" w:rsidRPr="000930FA">
        <w:rPr>
          <w:rFonts w:cs="Times New Roman"/>
          <w:color w:val="000000" w:themeColor="text1"/>
        </w:rPr>
        <w:t xml:space="preserve">Our model had similar performance to </w:t>
      </w:r>
      <w:r w:rsidR="00767D6B" w:rsidRPr="000930FA">
        <w:rPr>
          <w:rFonts w:cs="Times New Roman"/>
          <w:color w:val="000000" w:themeColor="text1"/>
        </w:rPr>
        <w:t xml:space="preserve">those </w:t>
      </w:r>
      <w:r w:rsidR="00386038" w:rsidRPr="000930FA">
        <w:rPr>
          <w:rFonts w:cs="Times New Roman"/>
          <w:color w:val="000000" w:themeColor="text1"/>
        </w:rPr>
        <w:t xml:space="preserve">developed in other studies based on </w:t>
      </w:r>
      <w:r w:rsidRPr="000930FA">
        <w:rPr>
          <w:rFonts w:cs="Times New Roman"/>
          <w:color w:val="000000" w:themeColor="text1"/>
        </w:rPr>
        <w:t>a comparison of the percentage of correctly classified sites that were above the 10</w:t>
      </w:r>
      <w:r w:rsidRPr="00522610">
        <w:rPr>
          <w:rFonts w:cs="Times New Roman"/>
          <w:color w:val="000000" w:themeColor="text1"/>
          <w:vertAlign w:val="superscript"/>
        </w:rPr>
        <w:t>th</w:t>
      </w:r>
      <w:r w:rsidRPr="000930FA">
        <w:rPr>
          <w:rFonts w:cs="Times New Roman"/>
          <w:color w:val="000000" w:themeColor="text1"/>
        </w:rPr>
        <w:t xml:space="preserve"> percentile of reference site scores (0.79) </w:t>
      </w:r>
      <w:r w:rsidR="00386038" w:rsidRPr="000930FA">
        <w:rPr>
          <w:rFonts w:cs="Times New Roman"/>
          <w:color w:val="000000" w:themeColor="text1"/>
        </w:rPr>
        <w:t xml:space="preserve">and </w:t>
      </w:r>
      <w:r w:rsidRPr="000930FA">
        <w:rPr>
          <w:rFonts w:cs="Times New Roman"/>
          <w:color w:val="000000" w:themeColor="text1"/>
        </w:rPr>
        <w:t xml:space="preserve">observed </w:t>
      </w:r>
      <w:r w:rsidR="00386038" w:rsidRPr="000930FA">
        <w:rPr>
          <w:rFonts w:cs="Times New Roman"/>
          <w:color w:val="000000" w:themeColor="text1"/>
        </w:rPr>
        <w:t>site scores</w:t>
      </w:r>
      <w:r w:rsidRPr="000930FA">
        <w:rPr>
          <w:rFonts w:cs="Times New Roman"/>
          <w:color w:val="000000" w:themeColor="text1"/>
        </w:rPr>
        <w:t xml:space="preserve">. The model had 83% predictive accuracy for classifying sites as altered (&lt;0.79) or unaltered (&gt;0.79) for the statewide results. However, the goal of our model was distinct from previous studies, such that our intent was not to predict </w:t>
      </w:r>
      <w:r w:rsidR="00386038" w:rsidRPr="000930FA">
        <w:rPr>
          <w:rFonts w:cs="Times New Roman"/>
          <w:color w:val="000000" w:themeColor="text1"/>
        </w:rPr>
        <w:t xml:space="preserve">the most likely </w:t>
      </w:r>
      <w:r w:rsidRPr="000930FA">
        <w:rPr>
          <w:rFonts w:cs="Times New Roman"/>
          <w:color w:val="000000" w:themeColor="text1"/>
        </w:rPr>
        <w:t xml:space="preserve">bioassessment scores at unsampled locations, but rather to </w:t>
      </w:r>
      <w:r w:rsidR="00386038" w:rsidRPr="000930FA">
        <w:rPr>
          <w:rFonts w:cs="Times New Roman"/>
          <w:color w:val="000000" w:themeColor="text1"/>
        </w:rPr>
        <w:t xml:space="preserve">quantify the range of </w:t>
      </w:r>
      <w:r w:rsidRPr="000930FA">
        <w:rPr>
          <w:rFonts w:cs="Times New Roman"/>
          <w:color w:val="000000" w:themeColor="text1"/>
        </w:rPr>
        <w:t xml:space="preserve">scores </w:t>
      </w:r>
      <w:r w:rsidR="00386038" w:rsidRPr="000930FA">
        <w:rPr>
          <w:rFonts w:cs="Times New Roman"/>
          <w:color w:val="000000" w:themeColor="text1"/>
        </w:rPr>
        <w:t xml:space="preserve">likely to occur given specific </w:t>
      </w:r>
      <w:r w:rsidR="0071067A" w:rsidRPr="000930FA">
        <w:rPr>
          <w:rFonts w:cs="Times New Roman"/>
          <w:color w:val="000000" w:themeColor="text1"/>
        </w:rPr>
        <w:t>land</w:t>
      </w:r>
      <w:r w:rsidR="0071067A">
        <w:rPr>
          <w:rFonts w:cs="Times New Roman"/>
          <w:color w:val="000000" w:themeColor="text1"/>
        </w:rPr>
        <w:t>-</w:t>
      </w:r>
      <w:r w:rsidR="00386038" w:rsidRPr="000930FA">
        <w:rPr>
          <w:rFonts w:cs="Times New Roman"/>
          <w:color w:val="000000" w:themeColor="text1"/>
        </w:rPr>
        <w:t>use settings and</w:t>
      </w:r>
      <w:r w:rsidR="0071067A">
        <w:rPr>
          <w:rFonts w:cs="Times New Roman"/>
          <w:color w:val="000000" w:themeColor="text1"/>
        </w:rPr>
        <w:t>,</w:t>
      </w:r>
      <w:r w:rsidR="00386038" w:rsidRPr="000930FA">
        <w:rPr>
          <w:rFonts w:cs="Times New Roman"/>
          <w:color w:val="000000" w:themeColor="text1"/>
        </w:rPr>
        <w:t xml:space="preserve"> thus</w:t>
      </w:r>
      <w:r w:rsidR="0071067A">
        <w:rPr>
          <w:rFonts w:cs="Times New Roman"/>
          <w:color w:val="000000" w:themeColor="text1"/>
        </w:rPr>
        <w:t>,</w:t>
      </w:r>
      <w:r w:rsidR="00386038" w:rsidRPr="000930FA">
        <w:rPr>
          <w:rFonts w:cs="Times New Roman"/>
          <w:color w:val="000000" w:themeColor="text1"/>
        </w:rPr>
        <w:t xml:space="preserve"> help </w:t>
      </w:r>
      <w:r w:rsidRPr="000930FA">
        <w:rPr>
          <w:rFonts w:cs="Times New Roman"/>
          <w:color w:val="000000" w:themeColor="text1"/>
        </w:rPr>
        <w:t>identify</w:t>
      </w:r>
      <w:r w:rsidR="00386038" w:rsidRPr="000930FA">
        <w:rPr>
          <w:rFonts w:cs="Times New Roman"/>
          <w:color w:val="000000" w:themeColor="text1"/>
        </w:rPr>
        <w:t xml:space="preserve"> likely </w:t>
      </w:r>
      <w:r w:rsidRPr="000930FA">
        <w:rPr>
          <w:rFonts w:cs="Times New Roman"/>
          <w:color w:val="000000" w:themeColor="text1"/>
        </w:rPr>
        <w:t>constraints</w:t>
      </w:r>
      <w:r w:rsidR="00386038" w:rsidRPr="000930FA">
        <w:rPr>
          <w:rFonts w:cs="Times New Roman"/>
          <w:color w:val="000000" w:themeColor="text1"/>
        </w:rPr>
        <w:t xml:space="preserve"> on biological condition</w:t>
      </w:r>
      <w:r w:rsidRPr="000930FA">
        <w:rPr>
          <w:rFonts w:cs="Times New Roman"/>
          <w:color w:val="000000" w:themeColor="text1"/>
        </w:rPr>
        <w:t xml:space="preserve">. Interpretation of </w:t>
      </w:r>
      <w:r w:rsidR="00386038" w:rsidRPr="000930FA">
        <w:rPr>
          <w:rFonts w:cs="Times New Roman"/>
          <w:color w:val="000000" w:themeColor="text1"/>
        </w:rPr>
        <w:t xml:space="preserve">differences in the </w:t>
      </w:r>
      <w:r w:rsidRPr="000930FA">
        <w:rPr>
          <w:rFonts w:cs="Times New Roman"/>
          <w:color w:val="000000" w:themeColor="text1"/>
        </w:rPr>
        <w:t xml:space="preserve">predictive accuracies </w:t>
      </w:r>
      <w:r w:rsidR="00386038" w:rsidRPr="000930FA">
        <w:rPr>
          <w:rFonts w:cs="Times New Roman"/>
          <w:color w:val="000000" w:themeColor="text1"/>
        </w:rPr>
        <w:t xml:space="preserve">of different </w:t>
      </w:r>
      <w:r w:rsidRPr="000930FA">
        <w:rPr>
          <w:rFonts w:cs="Times New Roman"/>
          <w:color w:val="000000" w:themeColor="text1"/>
        </w:rPr>
        <w:t xml:space="preserve">models should consider the goals </w:t>
      </w:r>
      <w:r w:rsidR="000C4836" w:rsidRPr="000930FA">
        <w:rPr>
          <w:rFonts w:cs="Times New Roman"/>
          <w:color w:val="000000" w:themeColor="text1"/>
        </w:rPr>
        <w:t>that informed the development of each model</w:t>
      </w:r>
      <w:r w:rsidRPr="000930FA">
        <w:rPr>
          <w:rFonts w:cs="Times New Roman"/>
          <w:color w:val="000000" w:themeColor="text1"/>
        </w:rPr>
        <w:t>.</w:t>
      </w:r>
    </w:p>
    <w:p w14:paraId="105E0CD3" w14:textId="77777777" w:rsidR="00386038" w:rsidRPr="000930FA" w:rsidRDefault="00386038" w:rsidP="000930FA">
      <w:pPr>
        <w:pStyle w:val="BodyText"/>
        <w:widowControl w:val="0"/>
        <w:snapToGrid w:val="0"/>
        <w:spacing w:before="0" w:after="0" w:line="480" w:lineRule="auto"/>
        <w:ind w:firstLine="720"/>
        <w:rPr>
          <w:rFonts w:cs="Times New Roman"/>
          <w:color w:val="000000" w:themeColor="text1"/>
        </w:rPr>
      </w:pPr>
    </w:p>
    <w:p w14:paraId="4410E1E2" w14:textId="500B81D0" w:rsidR="00341021" w:rsidRPr="000930FA" w:rsidRDefault="005631EB" w:rsidP="000930FA">
      <w:pPr>
        <w:pStyle w:val="Heading2"/>
        <w:keepLines w:val="0"/>
        <w:widowControl w:val="0"/>
        <w:snapToGrid w:val="0"/>
        <w:spacing w:before="0" w:line="480" w:lineRule="auto"/>
        <w:rPr>
          <w:rFonts w:cs="Times New Roman"/>
          <w:sz w:val="24"/>
          <w:szCs w:val="24"/>
        </w:rPr>
      </w:pPr>
      <w:bookmarkStart w:id="18" w:name="X58b2c5e5afb581fa03fb14296175705d714ed91"/>
      <w:r w:rsidRPr="000930FA">
        <w:rPr>
          <w:rFonts w:cs="Times New Roman"/>
          <w:sz w:val="24"/>
          <w:szCs w:val="24"/>
        </w:rPr>
        <w:t>Case study: Application of the model to the San Gabriel River watershed</w:t>
      </w:r>
      <w:bookmarkEnd w:id="18"/>
    </w:p>
    <w:p w14:paraId="56B66102" w14:textId="7048BF88" w:rsidR="00341021" w:rsidRPr="000930FA" w:rsidRDefault="000C4836"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applied </w:t>
      </w:r>
      <w:r w:rsidR="005631EB" w:rsidRPr="000930FA">
        <w:rPr>
          <w:rFonts w:cs="Times New Roman"/>
          <w:color w:val="000000" w:themeColor="text1"/>
        </w:rPr>
        <w:t>the statewide model in a regional context through</w:t>
      </w:r>
      <w:r w:rsidRPr="000930FA">
        <w:rPr>
          <w:rFonts w:cs="Times New Roman"/>
          <w:color w:val="000000" w:themeColor="text1"/>
        </w:rPr>
        <w:t xml:space="preserve"> collaboration</w:t>
      </w:r>
      <w:r w:rsidR="005631EB" w:rsidRPr="000930FA">
        <w:rPr>
          <w:rFonts w:cs="Times New Roman"/>
          <w:color w:val="000000" w:themeColor="text1"/>
        </w:rPr>
        <w:t xml:space="preserve"> with a stakeholder group from the San Gabriel River watershed (Los Angeles County, California</w:t>
      </w:r>
      <w:r w:rsidR="0071067A">
        <w:rPr>
          <w:rFonts w:cs="Times New Roman"/>
          <w:color w:val="000000" w:themeColor="text1"/>
        </w:rPr>
        <w:t>;</w:t>
      </w:r>
      <w:r w:rsidR="0071067A" w:rsidRPr="000930FA">
        <w:rPr>
          <w:rFonts w:cs="Times New Roman"/>
          <w:color w:val="000000" w:themeColor="text1"/>
        </w:rPr>
        <w:t xml:space="preserve"> </w:t>
      </w:r>
      <w:r w:rsidR="005631EB" w:rsidRPr="000930FA">
        <w:rPr>
          <w:rFonts w:cs="Times New Roman"/>
          <w:color w:val="000000" w:themeColor="text1"/>
        </w:rPr>
        <w:t>Fig</w:t>
      </w:r>
      <w:r w:rsidR="001F0584" w:rsidRPr="000930FA">
        <w:rPr>
          <w:rFonts w:cs="Times New Roman"/>
          <w:color w:val="000000" w:themeColor="text1"/>
        </w:rPr>
        <w:t>.</w:t>
      </w:r>
      <w:r w:rsidR="005631EB" w:rsidRPr="000930FA">
        <w:rPr>
          <w:rFonts w:cs="Times New Roman"/>
          <w:color w:val="000000" w:themeColor="text1"/>
        </w:rPr>
        <w:t xml:space="preserve"> S4). The statewide model provides a range of expected scores for a </w:t>
      </w:r>
      <w:r w:rsidRPr="000930FA">
        <w:rPr>
          <w:rFonts w:cs="Times New Roman"/>
          <w:color w:val="000000" w:themeColor="text1"/>
        </w:rPr>
        <w:t xml:space="preserve">given </w:t>
      </w:r>
      <w:r w:rsidR="005631EB" w:rsidRPr="000930FA">
        <w:rPr>
          <w:rFonts w:cs="Times New Roman"/>
          <w:color w:val="000000" w:themeColor="text1"/>
        </w:rPr>
        <w:t xml:space="preserve">stream segment. Comparison of observed index scores </w:t>
      </w:r>
      <w:r w:rsidRPr="000930FA">
        <w:rPr>
          <w:rFonts w:cs="Times New Roman"/>
          <w:color w:val="000000" w:themeColor="text1"/>
        </w:rPr>
        <w:t xml:space="preserve">derived </w:t>
      </w:r>
      <w:r w:rsidR="005631EB" w:rsidRPr="000930FA">
        <w:rPr>
          <w:rFonts w:cs="Times New Roman"/>
          <w:color w:val="000000" w:themeColor="text1"/>
        </w:rPr>
        <w:t>from biological sample</w:t>
      </w:r>
      <w:r w:rsidRPr="000930FA">
        <w:rPr>
          <w:rFonts w:cs="Times New Roman"/>
          <w:color w:val="000000" w:themeColor="text1"/>
        </w:rPr>
        <w:t>s</w:t>
      </w:r>
      <w:r w:rsidR="005631EB" w:rsidRPr="000930FA">
        <w:rPr>
          <w:rFonts w:cs="Times New Roman"/>
          <w:color w:val="000000" w:themeColor="text1"/>
        </w:rPr>
        <w:t xml:space="preserve"> with </w:t>
      </w:r>
      <w:r w:rsidRPr="000930FA">
        <w:rPr>
          <w:rFonts w:cs="Times New Roman"/>
          <w:color w:val="000000" w:themeColor="text1"/>
        </w:rPr>
        <w:t xml:space="preserve">model predictions </w:t>
      </w:r>
      <w:r w:rsidR="005631EB" w:rsidRPr="000930FA">
        <w:rPr>
          <w:rFonts w:cs="Times New Roman"/>
          <w:color w:val="000000" w:themeColor="text1"/>
        </w:rPr>
        <w:lastRenderedPageBreak/>
        <w:t xml:space="preserve">can </w:t>
      </w:r>
      <w:r w:rsidRPr="000930FA">
        <w:rPr>
          <w:rFonts w:cs="Times New Roman"/>
          <w:color w:val="000000" w:themeColor="text1"/>
        </w:rPr>
        <w:t xml:space="preserve">provide </w:t>
      </w:r>
      <w:r w:rsidR="005631EB" w:rsidRPr="000930FA">
        <w:rPr>
          <w:rFonts w:cs="Times New Roman"/>
          <w:color w:val="000000" w:themeColor="text1"/>
        </w:rPr>
        <w:t>a basis for how managers prioritize sites</w:t>
      </w:r>
      <w:r w:rsidR="001368F7" w:rsidRPr="000930FA">
        <w:rPr>
          <w:rFonts w:cs="Times New Roman"/>
          <w:color w:val="000000" w:themeColor="text1"/>
        </w:rPr>
        <w:t xml:space="preserve"> (Fig. S5)</w:t>
      </w:r>
      <w:r w:rsidR="005631EB" w:rsidRPr="000930FA">
        <w:rPr>
          <w:rFonts w:cs="Times New Roman"/>
          <w:color w:val="000000" w:themeColor="text1"/>
        </w:rPr>
        <w:t xml:space="preserve">. </w:t>
      </w:r>
      <w:bookmarkStart w:id="19" w:name="_Hlk16417456"/>
      <w:r w:rsidR="005631EB" w:rsidRPr="000930FA">
        <w:rPr>
          <w:rFonts w:cs="Times New Roman"/>
          <w:color w:val="000000" w:themeColor="text1"/>
        </w:rPr>
        <w:t xml:space="preserve">For example, managers may prioritize sites </w:t>
      </w:r>
      <w:r w:rsidR="00B22478" w:rsidRPr="000930FA">
        <w:rPr>
          <w:rFonts w:cs="Times New Roman"/>
          <w:color w:val="000000" w:themeColor="text1"/>
        </w:rPr>
        <w:t xml:space="preserve">for protection if the </w:t>
      </w:r>
      <w:r w:rsidR="005631EB" w:rsidRPr="000930FA">
        <w:rPr>
          <w:rFonts w:cs="Times New Roman"/>
          <w:color w:val="000000" w:themeColor="text1"/>
        </w:rPr>
        <w:t xml:space="preserve">observed scores are above the modeled </w:t>
      </w:r>
      <w:r w:rsidR="00B22478" w:rsidRPr="000930FA">
        <w:rPr>
          <w:rFonts w:cs="Times New Roman"/>
          <w:color w:val="000000" w:themeColor="text1"/>
        </w:rPr>
        <w:t>predictions and for restoration if the observed scores are below the modeled predictions</w:t>
      </w:r>
      <w:r w:rsidR="005631EB" w:rsidRPr="000930FA">
        <w:rPr>
          <w:rFonts w:cs="Times New Roman"/>
          <w:color w:val="000000" w:themeColor="text1"/>
        </w:rPr>
        <w:t xml:space="preserve">. Alternatively, a site scoring </w:t>
      </w:r>
      <w:r w:rsidRPr="000930FA">
        <w:rPr>
          <w:rFonts w:cs="Times New Roman"/>
          <w:color w:val="000000" w:themeColor="text1"/>
        </w:rPr>
        <w:t>within the prediction interval</w:t>
      </w:r>
      <w:r w:rsidR="005631EB" w:rsidRPr="000930FA">
        <w:rPr>
          <w:rFonts w:cs="Times New Roman"/>
          <w:color w:val="000000" w:themeColor="text1"/>
        </w:rPr>
        <w:t xml:space="preserve"> in an unconstrained segment could be a higher priority for manage</w:t>
      </w:r>
      <w:r w:rsidR="00B22478" w:rsidRPr="000930FA">
        <w:rPr>
          <w:rFonts w:cs="Times New Roman"/>
          <w:color w:val="000000" w:themeColor="text1"/>
        </w:rPr>
        <w:t>ment actions (e.g., restoration or protection)</w:t>
      </w:r>
      <w:r w:rsidR="008A31B6" w:rsidRPr="000930FA">
        <w:rPr>
          <w:rFonts w:cs="Times New Roman"/>
          <w:color w:val="000000" w:themeColor="text1"/>
        </w:rPr>
        <w:t xml:space="preserve"> </w:t>
      </w:r>
      <w:r w:rsidR="005631EB" w:rsidRPr="000930FA">
        <w:rPr>
          <w:rFonts w:cs="Times New Roman"/>
          <w:color w:val="000000" w:themeColor="text1"/>
        </w:rPr>
        <w:t xml:space="preserve">than a </w:t>
      </w:r>
      <w:r w:rsidRPr="000930FA">
        <w:rPr>
          <w:rFonts w:cs="Times New Roman"/>
          <w:color w:val="000000" w:themeColor="text1"/>
        </w:rPr>
        <w:t xml:space="preserve">similarly </w:t>
      </w:r>
      <w:r w:rsidR="005631EB" w:rsidRPr="000930FA">
        <w:rPr>
          <w:rFonts w:cs="Times New Roman"/>
          <w:color w:val="000000" w:themeColor="text1"/>
        </w:rPr>
        <w:t xml:space="preserve">scoring </w:t>
      </w:r>
      <w:r w:rsidRPr="000930FA">
        <w:rPr>
          <w:rFonts w:cs="Times New Roman"/>
          <w:color w:val="000000" w:themeColor="text1"/>
        </w:rPr>
        <w:t>site</w:t>
      </w:r>
      <w:r w:rsidR="005631EB" w:rsidRPr="000930FA">
        <w:rPr>
          <w:rFonts w:cs="Times New Roman"/>
          <w:color w:val="000000" w:themeColor="text1"/>
        </w:rPr>
        <w:t xml:space="preserve"> in a constrained segment</w:t>
      </w:r>
      <w:r w:rsidRPr="000930FA">
        <w:rPr>
          <w:rFonts w:cs="Times New Roman"/>
          <w:color w:val="000000" w:themeColor="text1"/>
        </w:rPr>
        <w:t xml:space="preserve">. </w:t>
      </w:r>
      <w:bookmarkEnd w:id="19"/>
      <w:r w:rsidRPr="000930FA">
        <w:rPr>
          <w:rFonts w:cs="Times New Roman"/>
          <w:color w:val="000000" w:themeColor="text1"/>
        </w:rPr>
        <w:t>T</w:t>
      </w:r>
      <w:r w:rsidR="005631EB" w:rsidRPr="000930FA">
        <w:rPr>
          <w:rFonts w:cs="Times New Roman"/>
          <w:color w:val="000000" w:themeColor="text1"/>
        </w:rPr>
        <w:t xml:space="preserve">he latter </w:t>
      </w:r>
      <w:r w:rsidRPr="000930FA">
        <w:rPr>
          <w:rFonts w:cs="Times New Roman"/>
          <w:color w:val="000000" w:themeColor="text1"/>
        </w:rPr>
        <w:t xml:space="preserve">site </w:t>
      </w:r>
      <w:r w:rsidR="005631EB" w:rsidRPr="000930FA">
        <w:rPr>
          <w:rFonts w:cs="Times New Roman"/>
          <w:color w:val="000000" w:themeColor="text1"/>
        </w:rPr>
        <w:t xml:space="preserve">may require more resources </w:t>
      </w:r>
      <w:r w:rsidRPr="000930FA">
        <w:rPr>
          <w:rFonts w:cs="Times New Roman"/>
          <w:color w:val="000000" w:themeColor="text1"/>
        </w:rPr>
        <w:t xml:space="preserve">to achieve </w:t>
      </w:r>
      <w:r w:rsidR="005631EB" w:rsidRPr="000930FA">
        <w:rPr>
          <w:rFonts w:cs="Times New Roman"/>
          <w:color w:val="000000" w:themeColor="text1"/>
        </w:rPr>
        <w:t xml:space="preserve">comparable changes in biotic condition. </w:t>
      </w:r>
      <w:r w:rsidRPr="000930FA">
        <w:rPr>
          <w:rFonts w:cs="Times New Roman"/>
          <w:color w:val="000000" w:themeColor="text1"/>
        </w:rPr>
        <w:t>T</w:t>
      </w:r>
      <w:r w:rsidR="005631EB" w:rsidRPr="000930FA">
        <w:rPr>
          <w:rFonts w:cs="Times New Roman"/>
          <w:color w:val="000000" w:themeColor="text1"/>
        </w:rPr>
        <w:t>he lower San Gabriel watershed is</w:t>
      </w:r>
      <w:r w:rsidRPr="000930FA">
        <w:rPr>
          <w:rFonts w:cs="Times New Roman"/>
          <w:color w:val="000000" w:themeColor="text1"/>
        </w:rPr>
        <w:t xml:space="preserve"> a useful case study because it is</w:t>
      </w:r>
      <w:r w:rsidR="005631EB" w:rsidRPr="000930FA">
        <w:rPr>
          <w:rFonts w:cs="Times New Roman"/>
          <w:color w:val="000000" w:themeColor="text1"/>
        </w:rPr>
        <w:t xml:space="preserve"> heavily urbanized with many modified channels (Fig</w:t>
      </w:r>
      <w:r w:rsidR="00A57469" w:rsidRPr="000930FA">
        <w:rPr>
          <w:rFonts w:cs="Times New Roman"/>
          <w:color w:val="000000" w:themeColor="text1"/>
        </w:rPr>
        <w:t>.</w:t>
      </w:r>
      <w:r w:rsidR="005631EB" w:rsidRPr="000930FA">
        <w:rPr>
          <w:rFonts w:cs="Times New Roman"/>
          <w:color w:val="000000" w:themeColor="text1"/>
        </w:rPr>
        <w:t xml:space="preserve"> </w:t>
      </w:r>
      <w:r w:rsidR="0061537D" w:rsidRPr="000930FA">
        <w:rPr>
          <w:rFonts w:cs="Times New Roman"/>
          <w:color w:val="000000" w:themeColor="text1"/>
        </w:rPr>
        <w:t>S4B</w:t>
      </w:r>
      <w:r w:rsidR="005631EB" w:rsidRPr="000930FA">
        <w:rPr>
          <w:rFonts w:cs="Times New Roman"/>
          <w:color w:val="000000" w:themeColor="text1"/>
        </w:rPr>
        <w:t>)</w:t>
      </w:r>
      <w:r w:rsidRPr="000930FA">
        <w:rPr>
          <w:rFonts w:cs="Times New Roman"/>
          <w:color w:val="000000" w:themeColor="text1"/>
        </w:rPr>
        <w:t>,</w:t>
      </w:r>
      <w:r w:rsidR="005631EB" w:rsidRPr="000930FA">
        <w:rPr>
          <w:rFonts w:cs="Times New Roman"/>
          <w:color w:val="000000" w:themeColor="text1"/>
        </w:rPr>
        <w:t xml:space="preserve"> and managers require prioritization tools to identify where efforts should be focused among many sites </w:t>
      </w:r>
      <w:r w:rsidRPr="000930FA">
        <w:rPr>
          <w:rFonts w:cs="Times New Roman"/>
          <w:color w:val="000000" w:themeColor="text1"/>
        </w:rPr>
        <w:t xml:space="preserve">that vary in </w:t>
      </w:r>
      <w:r w:rsidR="005631EB" w:rsidRPr="000930FA">
        <w:rPr>
          <w:rFonts w:cs="Times New Roman"/>
          <w:color w:val="000000" w:themeColor="text1"/>
        </w:rPr>
        <w:t xml:space="preserve">landscape </w:t>
      </w:r>
      <w:r w:rsidRPr="000930FA">
        <w:rPr>
          <w:rFonts w:cs="Times New Roman"/>
          <w:color w:val="000000" w:themeColor="text1"/>
        </w:rPr>
        <w:t>and land use setting</w:t>
      </w:r>
      <w:r w:rsidR="005631EB" w:rsidRPr="000930FA">
        <w:rPr>
          <w:rFonts w:cs="Times New Roman"/>
          <w:color w:val="000000" w:themeColor="text1"/>
        </w:rPr>
        <w:t>.</w:t>
      </w:r>
    </w:p>
    <w:p w14:paraId="1FD6F673" w14:textId="2FF13915" w:rsidR="00341021" w:rsidRPr="000930FA" w:rsidRDefault="002A07F4" w:rsidP="003A0598">
      <w:pPr>
        <w:pStyle w:val="BodyText"/>
        <w:widowControl w:val="0"/>
        <w:snapToGrid w:val="0"/>
        <w:spacing w:before="0" w:after="0" w:line="480" w:lineRule="auto"/>
        <w:ind w:firstLine="720"/>
        <w:rPr>
          <w:rFonts w:cs="Times New Roman"/>
          <w:color w:val="000000" w:themeColor="text1"/>
        </w:rPr>
      </w:pPr>
      <w:r>
        <w:rPr>
          <w:rFonts w:cs="Times New Roman"/>
          <w:color w:val="000000" w:themeColor="text1"/>
        </w:rPr>
        <w:t xml:space="preserve">The stakeholder group had 3 management priorities for </w:t>
      </w:r>
      <w:r w:rsidR="005631EB" w:rsidRPr="000930FA">
        <w:rPr>
          <w:rFonts w:cs="Times New Roman"/>
          <w:color w:val="000000" w:themeColor="text1"/>
        </w:rPr>
        <w:t>individual sites (Table S1, Fig</w:t>
      </w:r>
      <w:r w:rsidR="00A57469" w:rsidRPr="000930FA">
        <w:rPr>
          <w:rFonts w:cs="Times New Roman"/>
          <w:color w:val="000000" w:themeColor="text1"/>
        </w:rPr>
        <w:t>.</w:t>
      </w:r>
      <w:r w:rsidR="005631EB" w:rsidRPr="000930FA">
        <w:rPr>
          <w:rFonts w:cs="Times New Roman"/>
          <w:color w:val="000000" w:themeColor="text1"/>
        </w:rPr>
        <w:t xml:space="preserve"> S6)</w:t>
      </w:r>
      <w:r>
        <w:rPr>
          <w:rFonts w:cs="Times New Roman"/>
          <w:color w:val="000000" w:themeColor="text1"/>
        </w:rPr>
        <w:t xml:space="preserve">. First, investigate sites by either continuing to monitor or </w:t>
      </w:r>
      <w:r w:rsidR="005631EB" w:rsidRPr="000930FA">
        <w:rPr>
          <w:rFonts w:cs="Times New Roman"/>
          <w:color w:val="000000" w:themeColor="text1"/>
        </w:rPr>
        <w:t>review supplementary data (e.g., field visits, review aerial imagery)</w:t>
      </w:r>
      <w:r w:rsidR="00A57469" w:rsidRPr="000930FA">
        <w:rPr>
          <w:rFonts w:cs="Times New Roman"/>
          <w:color w:val="000000" w:themeColor="text1"/>
        </w:rPr>
        <w:t>.</w:t>
      </w:r>
      <w:r>
        <w:rPr>
          <w:rFonts w:cs="Times New Roman"/>
          <w:color w:val="000000" w:themeColor="text1"/>
        </w:rPr>
        <w:t xml:space="preserve"> Second, protect sites by recommending </w:t>
      </w:r>
      <w:r w:rsidR="005631EB" w:rsidRPr="000930FA">
        <w:rPr>
          <w:rFonts w:cs="Times New Roman"/>
          <w:color w:val="000000" w:themeColor="text1"/>
        </w:rPr>
        <w:t>additional scrutiny of any proposed development or projects that could affect a site</w:t>
      </w:r>
      <w:r w:rsidR="00A57469" w:rsidRPr="000930FA">
        <w:rPr>
          <w:rFonts w:cs="Times New Roman"/>
          <w:color w:val="000000" w:themeColor="text1"/>
        </w:rPr>
        <w:t>.</w:t>
      </w:r>
      <w:r>
        <w:rPr>
          <w:rFonts w:cs="Times New Roman"/>
          <w:color w:val="000000" w:themeColor="text1"/>
        </w:rPr>
        <w:t xml:space="preserve"> Third, restore</w:t>
      </w:r>
      <w:r w:rsidR="00476A42">
        <w:rPr>
          <w:rFonts w:cs="Times New Roman"/>
          <w:color w:val="000000" w:themeColor="text1"/>
        </w:rPr>
        <w:t xml:space="preserve"> sites by </w:t>
      </w:r>
      <w:r w:rsidR="005631EB" w:rsidRPr="000930FA">
        <w:rPr>
          <w:rFonts w:cs="Times New Roman"/>
          <w:color w:val="000000" w:themeColor="text1"/>
        </w:rPr>
        <w:t>target</w:t>
      </w:r>
      <w:r w:rsidR="00476A42">
        <w:rPr>
          <w:rFonts w:cs="Times New Roman"/>
          <w:color w:val="000000" w:themeColor="text1"/>
        </w:rPr>
        <w:t>ing</w:t>
      </w:r>
      <w:r w:rsidR="005631EB" w:rsidRPr="000930FA">
        <w:rPr>
          <w:rFonts w:cs="Times New Roman"/>
          <w:color w:val="000000" w:themeColor="text1"/>
        </w:rPr>
        <w:t xml:space="preserve"> action for </w:t>
      </w:r>
      <w:r w:rsidR="00A57469" w:rsidRPr="000930FA">
        <w:rPr>
          <w:rFonts w:cs="Times New Roman"/>
          <w:color w:val="000000" w:themeColor="text1"/>
        </w:rPr>
        <w:t xml:space="preserve">either </w:t>
      </w:r>
      <w:r w:rsidR="005631EB" w:rsidRPr="000930FA">
        <w:rPr>
          <w:rFonts w:cs="Times New Roman"/>
          <w:color w:val="000000" w:themeColor="text1"/>
        </w:rPr>
        <w:t>causal assessment or restoration activity at a site.</w:t>
      </w:r>
      <w:r w:rsidR="00476A42">
        <w:rPr>
          <w:rFonts w:cs="Times New Roman"/>
          <w:color w:val="000000" w:themeColor="text1"/>
        </w:rPr>
        <w:t xml:space="preserve"> </w:t>
      </w:r>
    </w:p>
    <w:p w14:paraId="14B96EC0" w14:textId="7D75770B" w:rsidR="00341021" w:rsidRPr="000930FA" w:rsidRDefault="005631EB" w:rsidP="003A0598">
      <w:pPr>
        <w:pStyle w:val="FirstParagraph"/>
        <w:widowControl w:val="0"/>
        <w:snapToGrid w:val="0"/>
        <w:spacing w:before="0" w:after="0" w:line="480" w:lineRule="auto"/>
        <w:ind w:firstLine="720"/>
        <w:rPr>
          <w:rFonts w:cs="Times New Roman"/>
          <w:color w:val="000000" w:themeColor="text1"/>
        </w:rPr>
      </w:pPr>
      <w:bookmarkStart w:id="20" w:name="_Hlk16418177"/>
      <w:r w:rsidRPr="000930FA">
        <w:rPr>
          <w:rFonts w:cs="Times New Roman"/>
          <w:color w:val="000000" w:themeColor="text1"/>
        </w:rPr>
        <w:t>These priority actions were first identified independent</w:t>
      </w:r>
      <w:r w:rsidR="00A57469" w:rsidRPr="000930FA">
        <w:rPr>
          <w:rFonts w:cs="Times New Roman"/>
          <w:color w:val="000000" w:themeColor="text1"/>
        </w:rPr>
        <w:t>ly</w:t>
      </w:r>
      <w:r w:rsidRPr="000930FA">
        <w:rPr>
          <w:rFonts w:cs="Times New Roman"/>
          <w:color w:val="000000" w:themeColor="text1"/>
        </w:rPr>
        <w:t xml:space="preserve"> </w:t>
      </w:r>
      <w:r w:rsidR="00A57469" w:rsidRPr="000930FA">
        <w:rPr>
          <w:rFonts w:cs="Times New Roman"/>
          <w:color w:val="000000" w:themeColor="text1"/>
        </w:rPr>
        <w:t xml:space="preserve">without knowledge of </w:t>
      </w:r>
      <w:r w:rsidRPr="000930FA">
        <w:rPr>
          <w:rFonts w:cs="Times New Roman"/>
          <w:color w:val="000000" w:themeColor="text1"/>
        </w:rPr>
        <w:t xml:space="preserve">model </w:t>
      </w:r>
      <w:r w:rsidR="00A57469" w:rsidRPr="000930FA">
        <w:rPr>
          <w:rFonts w:cs="Times New Roman"/>
          <w:color w:val="000000" w:themeColor="text1"/>
        </w:rPr>
        <w:t>prediction condition classes</w:t>
      </w:r>
      <w:r w:rsidR="00643371" w:rsidRPr="000930FA">
        <w:rPr>
          <w:rFonts w:cs="Times New Roman"/>
          <w:color w:val="000000" w:themeColor="text1"/>
        </w:rPr>
        <w:t>. The priority actions were</w:t>
      </w:r>
      <w:r w:rsidRPr="000930FA">
        <w:rPr>
          <w:rFonts w:cs="Times New Roman"/>
          <w:color w:val="000000" w:themeColor="text1"/>
        </w:rPr>
        <w:t xml:space="preserve"> then assigned to each site based on a comparison of observed CSCI scores and the expected range of scores from the landscape model. </w:t>
      </w:r>
      <w:bookmarkEnd w:id="20"/>
      <w:r w:rsidRPr="000930FA">
        <w:rPr>
          <w:rFonts w:cs="Times New Roman"/>
          <w:color w:val="000000" w:themeColor="text1"/>
        </w:rPr>
        <w:t xml:space="preserve">In general, stakeholders assigned higher priority for all </w:t>
      </w:r>
      <w:r w:rsidR="0071067A">
        <w:rPr>
          <w:rFonts w:cs="Times New Roman"/>
          <w:color w:val="000000" w:themeColor="text1"/>
        </w:rPr>
        <w:t>3</w:t>
      </w:r>
      <w:r w:rsidR="0071067A" w:rsidRPr="000930FA">
        <w:rPr>
          <w:rFonts w:cs="Times New Roman"/>
          <w:color w:val="000000" w:themeColor="text1"/>
        </w:rPr>
        <w:t xml:space="preserve"> </w:t>
      </w:r>
      <w:r w:rsidRPr="000930FA">
        <w:rPr>
          <w:rFonts w:cs="Times New Roman"/>
          <w:color w:val="000000" w:themeColor="text1"/>
        </w:rPr>
        <w:t xml:space="preserve">actions to sites in likely unconstrained segments where CSCI scores were </w:t>
      </w:r>
      <w:r w:rsidR="00A57469" w:rsidRPr="000930FA">
        <w:rPr>
          <w:rFonts w:cs="Times New Roman"/>
          <w:color w:val="000000" w:themeColor="text1"/>
        </w:rPr>
        <w:t xml:space="preserve">either </w:t>
      </w:r>
      <w:r w:rsidRPr="000930FA">
        <w:rPr>
          <w:rFonts w:cs="Times New Roman"/>
          <w:color w:val="000000" w:themeColor="text1"/>
        </w:rPr>
        <w:t>over- or under-scoring or at sites that were possibly unconstrained but the observed CSCI scores were below the biological threshold (</w:t>
      </w:r>
      <w:r w:rsidR="0071067A" w:rsidRPr="000930FA">
        <w:rPr>
          <w:rFonts w:cs="Times New Roman"/>
          <w:color w:val="000000" w:themeColor="text1"/>
        </w:rPr>
        <w:t>Table S1</w:t>
      </w:r>
      <w:r w:rsidR="0071067A">
        <w:rPr>
          <w:rFonts w:cs="Times New Roman"/>
          <w:color w:val="000000" w:themeColor="text1"/>
        </w:rPr>
        <w:t xml:space="preserve">, </w:t>
      </w:r>
      <w:r w:rsidRPr="000930FA">
        <w:rPr>
          <w:rFonts w:cs="Times New Roman"/>
          <w:color w:val="000000" w:themeColor="text1"/>
        </w:rPr>
        <w:t>dotted line in Fig</w:t>
      </w:r>
      <w:r w:rsidR="00A57469" w:rsidRPr="000930FA">
        <w:rPr>
          <w:rFonts w:cs="Times New Roman"/>
          <w:color w:val="000000" w:themeColor="text1"/>
        </w:rPr>
        <w:t>.</w:t>
      </w:r>
      <w:r w:rsidRPr="000930FA">
        <w:rPr>
          <w:rFonts w:cs="Times New Roman"/>
          <w:color w:val="000000" w:themeColor="text1"/>
        </w:rPr>
        <w:t xml:space="preserve"> S6). Constrained sites were given lower priority overall or restoration actions were recommended as a lower priority despite low CSCI scores. </w:t>
      </w:r>
      <w:r w:rsidR="00A57469" w:rsidRPr="000930FA">
        <w:rPr>
          <w:rFonts w:cs="Times New Roman"/>
          <w:color w:val="000000" w:themeColor="text1"/>
        </w:rPr>
        <w:t>Stakeholders also identified c</w:t>
      </w:r>
      <w:r w:rsidRPr="000930FA">
        <w:rPr>
          <w:rFonts w:cs="Times New Roman"/>
          <w:color w:val="000000" w:themeColor="text1"/>
        </w:rPr>
        <w:t xml:space="preserve">ontinuing current practices (e.g., routine monitoring, neither of the above actions) as </w:t>
      </w:r>
      <w:r w:rsidR="00A57469" w:rsidRPr="000930FA">
        <w:rPr>
          <w:rFonts w:cs="Times New Roman"/>
          <w:color w:val="000000" w:themeColor="text1"/>
        </w:rPr>
        <w:t xml:space="preserve">a </w:t>
      </w:r>
      <w:r w:rsidRPr="000930FA">
        <w:rPr>
          <w:rFonts w:cs="Times New Roman"/>
          <w:color w:val="000000" w:themeColor="text1"/>
        </w:rPr>
        <w:lastRenderedPageBreak/>
        <w:t xml:space="preserve">necessary </w:t>
      </w:r>
      <w:r w:rsidR="00A57469" w:rsidRPr="000930FA">
        <w:rPr>
          <w:rFonts w:cs="Times New Roman"/>
          <w:color w:val="000000" w:themeColor="text1"/>
        </w:rPr>
        <w:t xml:space="preserve">action </w:t>
      </w:r>
      <w:r w:rsidRPr="000930FA">
        <w:rPr>
          <w:rFonts w:cs="Times New Roman"/>
          <w:color w:val="000000" w:themeColor="text1"/>
        </w:rPr>
        <w:t>for these low priority sites. Recommended actions to investigate were applied to both over-scoring and under-scoring sites, protect was given a high priority exclusively at over-scoring sites, and restore was more common at under-scoring sites.</w:t>
      </w:r>
    </w:p>
    <w:p w14:paraId="28DA6E7A" w14:textId="4ED091A8" w:rsidR="00341021" w:rsidRPr="000930FA" w:rsidRDefault="005631EB" w:rsidP="0071067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The model is primarily a</w:t>
      </w:r>
      <w:r w:rsidR="000D36F9" w:rsidRPr="000930FA">
        <w:rPr>
          <w:rFonts w:cs="Times New Roman"/>
          <w:color w:val="000000" w:themeColor="text1"/>
        </w:rPr>
        <w:t xml:space="preserve"> screening</w:t>
      </w:r>
      <w:r w:rsidRPr="000930FA">
        <w:rPr>
          <w:rFonts w:cs="Times New Roman"/>
          <w:color w:val="000000" w:themeColor="text1"/>
        </w:rPr>
        <w:t xml:space="preserve"> tool to help identify patterns among monitoring sites where more intensive analyses may be appropriate. This application was tested through engagement </w:t>
      </w:r>
      <w:r w:rsidR="000D36F9" w:rsidRPr="000930FA">
        <w:rPr>
          <w:rFonts w:cs="Times New Roman"/>
          <w:color w:val="000000" w:themeColor="text1"/>
        </w:rPr>
        <w:t xml:space="preserve">with </w:t>
      </w:r>
      <w:r w:rsidRPr="000930FA">
        <w:rPr>
          <w:rFonts w:cs="Times New Roman"/>
          <w:color w:val="000000" w:themeColor="text1"/>
        </w:rPr>
        <w:t xml:space="preserve">our local stakeholder group. Rather than identifying individual sites in need of specific management actions, the group used the model to characterize patterns on the landscape that were consistent with the recommended management priorities. In doing so, the group explored and discussed potential management actions relative to the landscape characteristics of the watershed. The final decision by the group to prioritize management actions for the different sites </w:t>
      </w:r>
      <w:r w:rsidR="000D36F9" w:rsidRPr="000930FA">
        <w:rPr>
          <w:rFonts w:cs="Times New Roman"/>
          <w:color w:val="000000" w:themeColor="text1"/>
        </w:rPr>
        <w:t xml:space="preserve">by </w:t>
      </w:r>
      <w:r w:rsidRPr="000930FA">
        <w:rPr>
          <w:rFonts w:cs="Times New Roman"/>
          <w:color w:val="000000" w:themeColor="text1"/>
        </w:rPr>
        <w:t xml:space="preserve">broad categories of protect, restore, and investigate was based on group discussions </w:t>
      </w:r>
      <w:r w:rsidR="000D36F9" w:rsidRPr="000930FA">
        <w:rPr>
          <w:rFonts w:cs="Times New Roman"/>
          <w:color w:val="000000" w:themeColor="text1"/>
        </w:rPr>
        <w:t xml:space="preserve">meant </w:t>
      </w:r>
      <w:r w:rsidRPr="000930FA">
        <w:rPr>
          <w:rFonts w:cs="Times New Roman"/>
          <w:color w:val="000000" w:themeColor="text1"/>
        </w:rPr>
        <w:t xml:space="preserve">to reach agreement on how outcomes from the model could be applied. Facilitated discussions that directly engage stakeholders have been suggested by others as effective mechanisms that allow recommendations provided by these tools to be adopted in formal decision-making (Stein et al. </w:t>
      </w:r>
      <w:hyperlink w:anchor="ref-Stein17">
        <w:r w:rsidRPr="000930FA">
          <w:rPr>
            <w:rStyle w:val="Hyperlink"/>
            <w:rFonts w:cs="Times New Roman"/>
            <w:color w:val="000000" w:themeColor="text1"/>
          </w:rPr>
          <w:t>2017</w:t>
        </w:r>
      </w:hyperlink>
      <w:r w:rsidR="00FB04EB" w:rsidRPr="000930FA">
        <w:rPr>
          <w:rStyle w:val="Hyperlink"/>
          <w:rFonts w:cs="Times New Roman"/>
          <w:color w:val="000000" w:themeColor="text1"/>
        </w:rPr>
        <w:t>, Kroll et al. 2019</w:t>
      </w:r>
      <w:r w:rsidRPr="000930FA">
        <w:rPr>
          <w:rFonts w:cs="Times New Roman"/>
          <w:color w:val="000000" w:themeColor="text1"/>
        </w:rPr>
        <w:t xml:space="preserve">). However, the recommended actions have relevance only in the </w:t>
      </w:r>
      <w:r w:rsidR="000D36F9" w:rsidRPr="000930FA">
        <w:rPr>
          <w:rFonts w:cs="Times New Roman"/>
          <w:color w:val="000000" w:themeColor="text1"/>
        </w:rPr>
        <w:t xml:space="preserve">context of the </w:t>
      </w:r>
      <w:r w:rsidRPr="000930FA">
        <w:rPr>
          <w:rFonts w:cs="Times New Roman"/>
          <w:color w:val="000000" w:themeColor="text1"/>
        </w:rPr>
        <w:t xml:space="preserve">interests of the San Gabriel Regional Monitoring Program. Localized applications of the statewide model must engage stakeholders in a similar process to develop recommendations that are specific to regional needs at the watershed scale (Brody </w:t>
      </w:r>
      <w:hyperlink w:anchor="ref-Brody03">
        <w:r w:rsidRPr="000930FA">
          <w:rPr>
            <w:rStyle w:val="Hyperlink"/>
            <w:rFonts w:cs="Times New Roman"/>
            <w:color w:val="000000" w:themeColor="text1"/>
          </w:rPr>
          <w:t>2003</w:t>
        </w:r>
      </w:hyperlink>
      <w:r w:rsidR="0026072A" w:rsidRPr="000930FA">
        <w:rPr>
          <w:rFonts w:cs="Times New Roman"/>
          <w:color w:val="000000" w:themeColor="text1"/>
        </w:rPr>
        <w:t>,</w:t>
      </w:r>
      <w:r w:rsidRPr="000930FA">
        <w:rPr>
          <w:rFonts w:cs="Times New Roman"/>
          <w:color w:val="000000" w:themeColor="text1"/>
        </w:rPr>
        <w:t xml:space="preserve"> Reed </w:t>
      </w:r>
      <w:hyperlink w:anchor="ref-Reed08">
        <w:r w:rsidRPr="000930FA">
          <w:rPr>
            <w:rStyle w:val="Hyperlink"/>
            <w:rFonts w:cs="Times New Roman"/>
            <w:color w:val="000000" w:themeColor="text1"/>
          </w:rPr>
          <w:t>2008</w:t>
        </w:r>
      </w:hyperlink>
      <w:r w:rsidRPr="000930FA">
        <w:rPr>
          <w:rFonts w:cs="Times New Roman"/>
          <w:color w:val="000000" w:themeColor="text1"/>
        </w:rPr>
        <w:t>).</w:t>
      </w:r>
    </w:p>
    <w:p w14:paraId="5ECD1709" w14:textId="243E6AD9" w:rsidR="00341021" w:rsidRPr="000930FA" w:rsidRDefault="005631EB" w:rsidP="0071067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Engagement with the stakeholder group was facilitated through creation of an interactive and online application, SCAPE </w:t>
      </w:r>
      <w:r w:rsidR="0071067A">
        <w:rPr>
          <w:rFonts w:cs="Times New Roman"/>
          <w:color w:val="000000" w:themeColor="text1"/>
        </w:rPr>
        <w:t>(</w:t>
      </w:r>
      <w:r w:rsidRPr="000930FA">
        <w:rPr>
          <w:rFonts w:cs="Times New Roman"/>
          <w:color w:val="000000" w:themeColor="text1"/>
        </w:rPr>
        <w:t>Fig</w:t>
      </w:r>
      <w:r w:rsidR="000D36F9" w:rsidRPr="000930FA">
        <w:rPr>
          <w:rFonts w:cs="Times New Roman"/>
          <w:color w:val="000000" w:themeColor="text1"/>
        </w:rPr>
        <w:t>.</w:t>
      </w:r>
      <w:r w:rsidRPr="000930FA">
        <w:rPr>
          <w:rFonts w:cs="Times New Roman"/>
          <w:color w:val="000000" w:themeColor="text1"/>
        </w:rPr>
        <w:t xml:space="preserve"> S7</w:t>
      </w:r>
      <w:r w:rsidR="0071067A">
        <w:rPr>
          <w:rFonts w:cs="Times New Roman"/>
          <w:color w:val="000000" w:themeColor="text1"/>
        </w:rPr>
        <w:t>;</w:t>
      </w:r>
      <w:r w:rsidR="0071067A" w:rsidRPr="000930FA">
        <w:rPr>
          <w:rFonts w:cs="Times New Roman"/>
          <w:color w:val="000000" w:themeColor="text1"/>
        </w:rPr>
        <w:t xml:space="preserve"> </w:t>
      </w:r>
      <w:r w:rsidRPr="000930FA">
        <w:rPr>
          <w:rFonts w:cs="Times New Roman"/>
          <w:color w:val="000000" w:themeColor="text1"/>
        </w:rPr>
        <w:t xml:space="preserve">Beck </w:t>
      </w:r>
      <w:hyperlink w:anchor="ref-Beck18c">
        <w:r w:rsidRPr="000930FA">
          <w:rPr>
            <w:rStyle w:val="Hyperlink"/>
            <w:rFonts w:cs="Times New Roman"/>
            <w:color w:val="000000" w:themeColor="text1"/>
          </w:rPr>
          <w:t>2018</w:t>
        </w:r>
      </w:hyperlink>
      <w:hyperlink w:anchor="ref-Beck18c">
        <w:r w:rsidRPr="000930FA">
          <w:rPr>
            <w:rStyle w:val="Hyperlink"/>
            <w:rFonts w:cs="Times New Roman"/>
            <w:color w:val="000000" w:themeColor="text1"/>
          </w:rPr>
          <w:t>b</w:t>
        </w:r>
      </w:hyperlink>
      <w:r w:rsidRPr="000930FA">
        <w:rPr>
          <w:rFonts w:cs="Times New Roman"/>
          <w:color w:val="000000" w:themeColor="text1"/>
        </w:rPr>
        <w:t>). The SCAPE application can be used to select and visualize management priorities for all monitoring sites in the San Gabriel watershed (Fig</w:t>
      </w:r>
      <w:r w:rsidR="000D36F9" w:rsidRPr="000930FA">
        <w:rPr>
          <w:rFonts w:cs="Times New Roman"/>
          <w:color w:val="000000" w:themeColor="text1"/>
        </w:rPr>
        <w:t>.</w:t>
      </w:r>
      <w:r w:rsidRPr="000930FA">
        <w:rPr>
          <w:rFonts w:cs="Times New Roman"/>
          <w:color w:val="000000" w:themeColor="text1"/>
        </w:rPr>
        <w:t xml:space="preserve"> S8) and was also critical for demonstrating how results from the statewide model could be </w:t>
      </w:r>
      <w:r w:rsidRPr="000930FA">
        <w:rPr>
          <w:rFonts w:cs="Times New Roman"/>
          <w:color w:val="000000" w:themeColor="text1"/>
        </w:rPr>
        <w:lastRenderedPageBreak/>
        <w:t xml:space="preserve">used at a regional scale. </w:t>
      </w:r>
      <w:r w:rsidR="000D36F9" w:rsidRPr="000930FA">
        <w:rPr>
          <w:rFonts w:cs="Times New Roman"/>
          <w:color w:val="000000" w:themeColor="text1"/>
        </w:rPr>
        <w:t>T</w:t>
      </w:r>
      <w:r w:rsidRPr="000930FA">
        <w:rPr>
          <w:rFonts w:cs="Times New Roman"/>
          <w:color w:val="000000" w:themeColor="text1"/>
        </w:rPr>
        <w:t>his application</w:t>
      </w:r>
      <w:r w:rsidR="000D36F9" w:rsidRPr="000930FA">
        <w:rPr>
          <w:rFonts w:cs="Times New Roman"/>
          <w:color w:val="000000" w:themeColor="text1"/>
        </w:rPr>
        <w:t xml:space="preserve"> allowed</w:t>
      </w:r>
      <w:r w:rsidRPr="000930FA">
        <w:rPr>
          <w:rFonts w:cs="Times New Roman"/>
          <w:color w:val="000000" w:themeColor="text1"/>
        </w:rPr>
        <w:t xml:space="preserve"> the stakeholder group to explore the potential impacts of biointegrity policies currently under review in California, such as the effect of changing a potential threshold for defining biological use attainment and how the assigned priorities shift accordingly. Additionally, the SCAPE application correctly identified sites where discrepancies between CSCI scores and other measures of stream condition had been previously observed. Without the landscape context provided by the model (i.e., Fig</w:t>
      </w:r>
      <w:r w:rsidR="000D36F9" w:rsidRPr="000930FA">
        <w:rPr>
          <w:rFonts w:cs="Times New Roman"/>
          <w:color w:val="000000" w:themeColor="text1"/>
        </w:rPr>
        <w:t>.</w:t>
      </w:r>
      <w:r w:rsidRPr="000930FA">
        <w:rPr>
          <w:rFonts w:cs="Times New Roman"/>
          <w:color w:val="000000" w:themeColor="text1"/>
        </w:rPr>
        <w:t xml:space="preserve"> S5</w:t>
      </w:r>
      <w:r w:rsidR="0061537D" w:rsidRPr="000930FA">
        <w:rPr>
          <w:rFonts w:cs="Times New Roman"/>
          <w:color w:val="000000" w:themeColor="text1"/>
        </w:rPr>
        <w:t>A</w:t>
      </w:r>
      <w:r w:rsidRPr="000930FA">
        <w:rPr>
          <w:rFonts w:cs="Times New Roman"/>
          <w:color w:val="000000" w:themeColor="text1"/>
        </w:rPr>
        <w:t>), stakeholders had limited information to prioritize among sites (i.e., no context for scores</w:t>
      </w:r>
      <w:r w:rsidR="0071067A">
        <w:rPr>
          <w:rFonts w:cs="Times New Roman"/>
          <w:color w:val="000000" w:themeColor="text1"/>
        </w:rPr>
        <w:t>;</w:t>
      </w:r>
      <w:r w:rsidR="0071067A" w:rsidRPr="000930FA">
        <w:rPr>
          <w:rFonts w:cs="Times New Roman"/>
          <w:color w:val="000000" w:themeColor="text1"/>
        </w:rPr>
        <w:t xml:space="preserve"> </w:t>
      </w:r>
      <w:r w:rsidRPr="000930FA">
        <w:rPr>
          <w:rFonts w:cs="Times New Roman"/>
          <w:color w:val="000000" w:themeColor="text1"/>
        </w:rPr>
        <w:t>Fig</w:t>
      </w:r>
      <w:r w:rsidR="000D36F9" w:rsidRPr="000930FA">
        <w:rPr>
          <w:rFonts w:cs="Times New Roman"/>
          <w:color w:val="000000" w:themeColor="text1"/>
        </w:rPr>
        <w:t>.</w:t>
      </w:r>
      <w:r w:rsidRPr="000930FA">
        <w:rPr>
          <w:rFonts w:cs="Times New Roman"/>
          <w:color w:val="000000" w:themeColor="text1"/>
        </w:rPr>
        <w:t xml:space="preserve"> S5</w:t>
      </w:r>
      <w:r w:rsidR="0061537D" w:rsidRPr="000930FA">
        <w:rPr>
          <w:rFonts w:cs="Times New Roman"/>
          <w:color w:val="000000" w:themeColor="text1"/>
        </w:rPr>
        <w:t>B</w:t>
      </w:r>
      <w:r w:rsidRPr="000930FA">
        <w:rPr>
          <w:rFonts w:cs="Times New Roman"/>
          <w:color w:val="000000" w:themeColor="text1"/>
        </w:rPr>
        <w:t>).</w:t>
      </w:r>
    </w:p>
    <w:p w14:paraId="7CF99081" w14:textId="281C01C3" w:rsidR="00341021" w:rsidRPr="000930FA" w:rsidRDefault="005631EB" w:rsidP="0071067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 SCAPE application also demonstrated core concepts of the model and allowed stakeholders to explore the key decision points that affected model output. Specifically, drop-down menus and sliders allowed users to change </w:t>
      </w:r>
      <w:r w:rsidR="00EF303E" w:rsidRPr="000930FA">
        <w:rPr>
          <w:rFonts w:cs="Times New Roman"/>
          <w:color w:val="000000" w:themeColor="text1"/>
        </w:rPr>
        <w:t xml:space="preserve">prediction intervals </w:t>
      </w:r>
      <w:r w:rsidRPr="000930FA">
        <w:rPr>
          <w:rFonts w:cs="Times New Roman"/>
          <w:color w:val="000000" w:themeColor="text1"/>
        </w:rPr>
        <w:t xml:space="preserve">in the CSCI score predictions (e.g., 10th and 90th percentile predictions) and explore alternative thresholds for biological objectives (e.g., 10th percentile of reference scores that defined constraint classes). This functionality allowed the stakeholders to develop recommendations that were completely independent of the model, i.e., decisions were not hard-wired into the model nor SCAPE. </w:t>
      </w:r>
      <w:r w:rsidR="00EF303E" w:rsidRPr="000930FA">
        <w:rPr>
          <w:rFonts w:cs="Times New Roman"/>
          <w:color w:val="000000" w:themeColor="text1"/>
        </w:rPr>
        <w:t>Our r</w:t>
      </w:r>
      <w:r w:rsidRPr="000930FA">
        <w:rPr>
          <w:rFonts w:cs="Times New Roman"/>
          <w:color w:val="000000" w:themeColor="text1"/>
        </w:rPr>
        <w:t xml:space="preserve">esults </w:t>
      </w:r>
      <w:r w:rsidR="00EF303E" w:rsidRPr="000930FA">
        <w:rPr>
          <w:rFonts w:cs="Times New Roman"/>
          <w:color w:val="000000" w:themeColor="text1"/>
        </w:rPr>
        <w:t>(</w:t>
      </w:r>
      <w:r w:rsidRPr="000930FA">
        <w:rPr>
          <w:rFonts w:cs="Times New Roman"/>
          <w:color w:val="000000" w:themeColor="text1"/>
        </w:rPr>
        <w:t>Fig</w:t>
      </w:r>
      <w:r w:rsidR="00EF303E" w:rsidRPr="000930FA">
        <w:rPr>
          <w:rFonts w:cs="Times New Roman"/>
          <w:color w:val="000000" w:themeColor="text1"/>
        </w:rPr>
        <w:t>.</w:t>
      </w:r>
      <w:r w:rsidRPr="000930FA">
        <w:rPr>
          <w:rFonts w:cs="Times New Roman"/>
          <w:color w:val="000000" w:themeColor="text1"/>
        </w:rPr>
        <w:t xml:space="preserve"> 5</w:t>
      </w:r>
      <w:r w:rsidR="00EF303E" w:rsidRPr="000930FA">
        <w:rPr>
          <w:rFonts w:cs="Times New Roman"/>
          <w:color w:val="000000" w:themeColor="text1"/>
        </w:rPr>
        <w:t>)</w:t>
      </w:r>
      <w:r w:rsidRPr="000930FA">
        <w:rPr>
          <w:rFonts w:cs="Times New Roman"/>
          <w:color w:val="000000" w:themeColor="text1"/>
        </w:rPr>
        <w:t xml:space="preserve"> also demonstrate the broader implications of how key decision points </w:t>
      </w:r>
      <w:r w:rsidR="00EF303E" w:rsidRPr="000930FA">
        <w:rPr>
          <w:rFonts w:cs="Times New Roman"/>
          <w:color w:val="000000" w:themeColor="text1"/>
        </w:rPr>
        <w:t xml:space="preserve">can </w:t>
      </w:r>
      <w:r w:rsidRPr="000930FA">
        <w:rPr>
          <w:rFonts w:cs="Times New Roman"/>
          <w:color w:val="000000" w:themeColor="text1"/>
        </w:rPr>
        <w:t xml:space="preserve">affect model results at regional and statewide scales. </w:t>
      </w:r>
      <w:bookmarkStart w:id="21" w:name="_Hlk16419005"/>
      <w:r w:rsidRPr="000930FA">
        <w:rPr>
          <w:rFonts w:cs="Times New Roman"/>
          <w:color w:val="000000" w:themeColor="text1"/>
        </w:rPr>
        <w:t xml:space="preserve">These results and the functionality provided by SCAPE demonstrate flexibility of the landscape model and the considerations </w:t>
      </w:r>
      <w:r w:rsidR="00FB04EB" w:rsidRPr="000930FA">
        <w:rPr>
          <w:rFonts w:cs="Times New Roman"/>
          <w:color w:val="000000" w:themeColor="text1"/>
        </w:rPr>
        <w:t xml:space="preserve">of appropriate decision points </w:t>
      </w:r>
      <w:r w:rsidRPr="000930FA">
        <w:rPr>
          <w:rFonts w:cs="Times New Roman"/>
          <w:color w:val="000000" w:themeColor="text1"/>
        </w:rPr>
        <w:t xml:space="preserve">that </w:t>
      </w:r>
      <w:r w:rsidR="008A31B6" w:rsidRPr="000930FA">
        <w:rPr>
          <w:rFonts w:cs="Times New Roman"/>
          <w:color w:val="000000" w:themeColor="text1"/>
        </w:rPr>
        <w:t>c</w:t>
      </w:r>
      <w:r w:rsidRPr="000930FA">
        <w:rPr>
          <w:rFonts w:cs="Times New Roman"/>
          <w:color w:val="000000" w:themeColor="text1"/>
        </w:rPr>
        <w:t xml:space="preserve">ould be made for regional applications. </w:t>
      </w:r>
      <w:bookmarkEnd w:id="21"/>
      <w:r w:rsidRPr="000930FA">
        <w:rPr>
          <w:rFonts w:cs="Times New Roman"/>
          <w:color w:val="000000" w:themeColor="text1"/>
        </w:rPr>
        <w:t xml:space="preserve">For example, constraint classifications and the decision points that define them may have little relevance in regions without development gradients that are not captured well by the model (e.g., Sierra Nevada, North Coast). </w:t>
      </w:r>
      <w:bookmarkStart w:id="22" w:name="_Hlk16419307"/>
      <w:r w:rsidRPr="000930FA">
        <w:rPr>
          <w:rFonts w:cs="Times New Roman"/>
          <w:color w:val="000000" w:themeColor="text1"/>
        </w:rPr>
        <w:t xml:space="preserve">Conversely, the chosen </w:t>
      </w:r>
      <w:r w:rsidR="00EF303E" w:rsidRPr="000930FA">
        <w:rPr>
          <w:rFonts w:cs="Times New Roman"/>
          <w:color w:val="000000" w:themeColor="text1"/>
        </w:rPr>
        <w:t>prediction interval defining</w:t>
      </w:r>
      <w:r w:rsidRPr="000930FA">
        <w:rPr>
          <w:rFonts w:cs="Times New Roman"/>
          <w:color w:val="000000" w:themeColor="text1"/>
        </w:rPr>
        <w:t xml:space="preserve"> the lower and upper expectation of biological integrity </w:t>
      </w:r>
      <w:r w:rsidR="00820C83" w:rsidRPr="000930FA">
        <w:rPr>
          <w:rFonts w:cs="Times New Roman"/>
          <w:color w:val="000000" w:themeColor="text1"/>
        </w:rPr>
        <w:t xml:space="preserve">determines how constraint classes are assigned to stream segments in a region. </w:t>
      </w:r>
      <w:bookmarkEnd w:id="22"/>
      <w:r w:rsidRPr="000930FA">
        <w:rPr>
          <w:rFonts w:cs="Times New Roman"/>
          <w:color w:val="000000" w:themeColor="text1"/>
        </w:rPr>
        <w:t xml:space="preserve">Wider ranges force more stream segments into the possible constraint </w:t>
      </w:r>
      <w:r w:rsidRPr="000930FA">
        <w:rPr>
          <w:rFonts w:cs="Times New Roman"/>
          <w:color w:val="000000" w:themeColor="text1"/>
        </w:rPr>
        <w:lastRenderedPageBreak/>
        <w:t>classes, whereas smaller ranges provide more separation of segments into the likely constrained or likely unconstrained classes. The specific choice is a management decision</w:t>
      </w:r>
      <w:r w:rsidR="00EF303E" w:rsidRPr="000930FA">
        <w:rPr>
          <w:rFonts w:cs="Times New Roman"/>
          <w:color w:val="000000" w:themeColor="text1"/>
        </w:rPr>
        <w:t>,</w:t>
      </w:r>
      <w:r w:rsidRPr="000930FA">
        <w:rPr>
          <w:rFonts w:cs="Times New Roman"/>
          <w:color w:val="000000" w:themeColor="text1"/>
        </w:rPr>
        <w:t xml:space="preserve"> and we provide the ability to evaluate tradeoffs both in SCAPE and with our results </w:t>
      </w:r>
      <w:r w:rsidR="00EF303E" w:rsidRPr="000930FA">
        <w:rPr>
          <w:rFonts w:cs="Times New Roman"/>
          <w:color w:val="000000" w:themeColor="text1"/>
        </w:rPr>
        <w:t>in general</w:t>
      </w:r>
      <w:r w:rsidRPr="000930FA">
        <w:rPr>
          <w:rFonts w:cs="Times New Roman"/>
          <w:color w:val="000000" w:themeColor="text1"/>
        </w:rPr>
        <w:t>.</w:t>
      </w:r>
    </w:p>
    <w:p w14:paraId="722B612B" w14:textId="77777777" w:rsidR="00EF303E" w:rsidRPr="000930FA" w:rsidRDefault="00EF303E" w:rsidP="000930FA">
      <w:pPr>
        <w:pStyle w:val="BodyText"/>
        <w:widowControl w:val="0"/>
        <w:snapToGrid w:val="0"/>
        <w:spacing w:before="0" w:after="0" w:line="480" w:lineRule="auto"/>
        <w:ind w:firstLine="480"/>
        <w:rPr>
          <w:rFonts w:cs="Times New Roman"/>
          <w:color w:val="000000" w:themeColor="text1"/>
        </w:rPr>
      </w:pPr>
    </w:p>
    <w:p w14:paraId="0D2995B5"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23" w:name="Xccb9a57635177e36794f6d5487c2edbda3a9ab3"/>
      <w:r w:rsidRPr="000930FA">
        <w:rPr>
          <w:rFonts w:cs="Times New Roman"/>
          <w:sz w:val="24"/>
          <w:szCs w:val="24"/>
        </w:rPr>
        <w:t>Alternative applications of the landscape model</w:t>
      </w:r>
      <w:bookmarkEnd w:id="23"/>
    </w:p>
    <w:p w14:paraId="0F610983" w14:textId="691B4E46"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Results from our analysis could be used for managing the biological integrity of streams under state or federal water quality mandates (</w:t>
      </w:r>
      <w:r w:rsidR="000930FA">
        <w:rPr>
          <w:rFonts w:cs="Times New Roman"/>
          <w:color w:val="000000" w:themeColor="text1"/>
        </w:rPr>
        <w:t xml:space="preserve">e.g., </w:t>
      </w:r>
      <w:r w:rsidRPr="000930FA">
        <w:rPr>
          <w:rFonts w:cs="Times New Roman"/>
          <w:color w:val="000000" w:themeColor="text1"/>
        </w:rPr>
        <w:t>biological criteria under the Clean Water Act). Management activities for biological integrity could involve the protection of sites meeting or exceeding biological objectives or the restoration of sites that have the potential to meet or exceed biological objectives. The selection of appropriate management actions for streams requires the consideration of the</w:t>
      </w:r>
      <w:r w:rsidR="00EF303E" w:rsidRPr="000930FA">
        <w:rPr>
          <w:rFonts w:cs="Times New Roman"/>
          <w:color w:val="000000" w:themeColor="text1"/>
        </w:rPr>
        <w:t>ir</w:t>
      </w:r>
      <w:r w:rsidRPr="000930FA">
        <w:rPr>
          <w:rFonts w:cs="Times New Roman"/>
          <w:color w:val="000000" w:themeColor="text1"/>
        </w:rPr>
        <w:t xml:space="preserve"> physical and chemical condition concurrent with biological </w:t>
      </w:r>
      <w:r w:rsidR="00EF303E" w:rsidRPr="000930FA">
        <w:rPr>
          <w:rFonts w:cs="Times New Roman"/>
          <w:color w:val="000000" w:themeColor="text1"/>
        </w:rPr>
        <w:t>assessment scores</w:t>
      </w:r>
      <w:r w:rsidRPr="000930FA">
        <w:rPr>
          <w:rFonts w:cs="Times New Roman"/>
          <w:color w:val="000000" w:themeColor="text1"/>
        </w:rPr>
        <w:t xml:space="preserve">. </w:t>
      </w:r>
      <w:r w:rsidR="00EF303E" w:rsidRPr="000930FA">
        <w:rPr>
          <w:rFonts w:cs="Times New Roman"/>
          <w:color w:val="000000" w:themeColor="text1"/>
        </w:rPr>
        <w:t>Our</w:t>
      </w:r>
      <w:r w:rsidRPr="000930FA">
        <w:rPr>
          <w:rFonts w:cs="Times New Roman"/>
          <w:color w:val="000000" w:themeColor="text1"/>
        </w:rPr>
        <w:t xml:space="preserve"> model can place observed </w:t>
      </w:r>
      <w:r w:rsidR="00EF303E" w:rsidRPr="000930FA">
        <w:rPr>
          <w:rFonts w:cs="Times New Roman"/>
          <w:color w:val="000000" w:themeColor="text1"/>
        </w:rPr>
        <w:t xml:space="preserve">biological condition </w:t>
      </w:r>
      <w:r w:rsidRPr="000930FA">
        <w:rPr>
          <w:rFonts w:cs="Times New Roman"/>
          <w:color w:val="000000" w:themeColor="text1"/>
        </w:rPr>
        <w:t xml:space="preserve">scores in an appropriate context relative to their expected condition for the landscape. This information could provide flexibility in the selection of regulatory or management actions at specific sites or within larger regions (e.g., hydrologic subareas) and </w:t>
      </w:r>
      <w:r w:rsidR="00EF303E" w:rsidRPr="000930FA">
        <w:rPr>
          <w:rFonts w:cs="Times New Roman"/>
          <w:color w:val="000000" w:themeColor="text1"/>
        </w:rPr>
        <w:t xml:space="preserve">help </w:t>
      </w:r>
      <w:r w:rsidRPr="000930FA">
        <w:rPr>
          <w:rFonts w:cs="Times New Roman"/>
          <w:color w:val="000000" w:themeColor="text1"/>
        </w:rPr>
        <w:t xml:space="preserve">further prioritize where and when actions should take place based on the resources needed for protection or restoration actions. For example, for sites that meet biological objectives but where the models predict some degree of constraint, regulatory actions may be associated with protecting that condition and could be implemented in the short-term to prevent degradation. Moreover, additional actions could be recommended to determine why these sites score above the constrained expectations, such as causal assessments to identify site-specific </w:t>
      </w:r>
      <w:r w:rsidR="00EF303E" w:rsidRPr="000930FA">
        <w:rPr>
          <w:rFonts w:cs="Times New Roman"/>
          <w:color w:val="000000" w:themeColor="text1"/>
        </w:rPr>
        <w:t xml:space="preserve">elements </w:t>
      </w:r>
      <w:r w:rsidRPr="000930FA">
        <w:rPr>
          <w:rFonts w:cs="Times New Roman"/>
          <w:color w:val="000000" w:themeColor="text1"/>
        </w:rPr>
        <w:t xml:space="preserve">contributing to biointegrity (e.g., intact physical habitat independent of landscape development). This flexibility is not intended to exclude sites from consideration that are less likely to achieve biological objectives but rather to facilitate the </w:t>
      </w:r>
      <w:r w:rsidRPr="000930FA">
        <w:rPr>
          <w:rFonts w:cs="Times New Roman"/>
          <w:color w:val="000000" w:themeColor="text1"/>
        </w:rPr>
        <w:lastRenderedPageBreak/>
        <w:t xml:space="preserve">decision-making process through a more transparent application of the model in a regulatory application. The landscape model could also help identify where tiered aquatic life uses (Davies and Jackson </w:t>
      </w:r>
      <w:hyperlink w:anchor="ref-Davies06">
        <w:r w:rsidRPr="000930FA">
          <w:rPr>
            <w:rStyle w:val="Hyperlink"/>
            <w:rFonts w:cs="Times New Roman"/>
            <w:color w:val="000000" w:themeColor="text1"/>
          </w:rPr>
          <w:t>2006</w:t>
        </w:r>
      </w:hyperlink>
      <w:r w:rsidRPr="000930FA">
        <w:rPr>
          <w:rFonts w:cs="Times New Roman"/>
          <w:color w:val="000000" w:themeColor="text1"/>
        </w:rPr>
        <w:t>) may be needed. However, the model is not intended, nor is it is sufficient, as a standalone tool for this purpose because it lacks specificity as to what uses may apply under different landscape conditions.</w:t>
      </w:r>
    </w:p>
    <w:p w14:paraId="18B6A861" w14:textId="5730C4C4"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Non-regulatory applications of the model are also possible by identifying where additional restoration, monitoring, or protection may have the most benefit. For example, </w:t>
      </w:r>
      <w:r w:rsidR="004B4753" w:rsidRPr="000930FA">
        <w:rPr>
          <w:rFonts w:cs="Times New Roman"/>
          <w:color w:val="000000" w:themeColor="text1"/>
        </w:rPr>
        <w:t xml:space="preserve">these types of </w:t>
      </w:r>
      <w:r w:rsidRPr="000930FA">
        <w:rPr>
          <w:rFonts w:cs="Times New Roman"/>
          <w:color w:val="000000" w:themeColor="text1"/>
        </w:rPr>
        <w:t xml:space="preserve">models could be used to support conservation planning, particularly at the watershed scale where land use practices can be a critical factor for decision-making. Ongoing work in California has focused on setting priorities for managing biodiversity that focus on watersheds within a conservation network (Howard et al. </w:t>
      </w:r>
      <w:hyperlink w:anchor="ref-Howard18">
        <w:r w:rsidRPr="000930FA">
          <w:rPr>
            <w:rStyle w:val="Hyperlink"/>
            <w:rFonts w:cs="Times New Roman"/>
            <w:color w:val="000000" w:themeColor="text1"/>
          </w:rPr>
          <w:t>2018</w:t>
        </w:r>
      </w:hyperlink>
      <w:r w:rsidRPr="000930FA">
        <w:rPr>
          <w:rFonts w:cs="Times New Roman"/>
          <w:color w:val="000000" w:themeColor="text1"/>
        </w:rPr>
        <w:t xml:space="preserve">). Results from </w:t>
      </w:r>
      <w:r w:rsidR="004B4753" w:rsidRPr="000930FA">
        <w:rPr>
          <w:rFonts w:cs="Times New Roman"/>
          <w:color w:val="000000" w:themeColor="text1"/>
        </w:rPr>
        <w:t>our</w:t>
      </w:r>
      <w:r w:rsidR="00820C83" w:rsidRPr="000930FA">
        <w:rPr>
          <w:rFonts w:cs="Times New Roman"/>
          <w:color w:val="000000" w:themeColor="text1"/>
        </w:rPr>
        <w:t xml:space="preserve"> </w:t>
      </w:r>
      <w:r w:rsidRPr="000930FA">
        <w:rPr>
          <w:rFonts w:cs="Times New Roman"/>
          <w:color w:val="000000" w:themeColor="text1"/>
        </w:rPr>
        <w:t xml:space="preserve">model could be used to enhance this network by providing supporting information on constraints in an assessment framework. More generally, these applications could represent a novel use of bioassessment data beyond the pass/fail paradigm in the regulatory sense, for example, as tools for </w:t>
      </w:r>
      <w:r w:rsidR="001B1429" w:rsidRPr="000930FA">
        <w:rPr>
          <w:rFonts w:cs="Times New Roman"/>
          <w:color w:val="000000" w:themeColor="text1"/>
        </w:rPr>
        <w:t>land</w:t>
      </w:r>
      <w:r w:rsidR="001B1429">
        <w:rPr>
          <w:rFonts w:cs="Times New Roman"/>
          <w:color w:val="000000" w:themeColor="text1"/>
        </w:rPr>
        <w:t>-</w:t>
      </w:r>
      <w:r w:rsidRPr="000930FA">
        <w:rPr>
          <w:rFonts w:cs="Times New Roman"/>
          <w:color w:val="000000" w:themeColor="text1"/>
        </w:rPr>
        <w:t xml:space="preserve">use planning (Bailey et al. </w:t>
      </w:r>
      <w:hyperlink w:anchor="ref-Bailey07">
        <w:r w:rsidRPr="000930FA">
          <w:rPr>
            <w:rStyle w:val="Hyperlink"/>
            <w:rFonts w:cs="Times New Roman"/>
            <w:color w:val="000000" w:themeColor="text1"/>
          </w:rPr>
          <w:t>2007</w:t>
        </w:r>
      </w:hyperlink>
      <w:r w:rsidRPr="000930FA">
        <w:rPr>
          <w:rFonts w:cs="Times New Roman"/>
          <w:color w:val="000000" w:themeColor="text1"/>
        </w:rPr>
        <w:t xml:space="preserve">). In many cases, including California, bioassessment </w:t>
      </w:r>
      <w:r w:rsidR="004B4753" w:rsidRPr="000930FA">
        <w:rPr>
          <w:rFonts w:cs="Times New Roman"/>
          <w:color w:val="000000" w:themeColor="text1"/>
        </w:rPr>
        <w:t xml:space="preserve">programs are sufficiently large in spatial extent that they </w:t>
      </w:r>
      <w:r w:rsidRPr="000930FA">
        <w:rPr>
          <w:rFonts w:cs="Times New Roman"/>
          <w:color w:val="000000" w:themeColor="text1"/>
        </w:rPr>
        <w:t xml:space="preserve">allow large-scale condition assessment across regions, yet they are rarely used as planning tools to guide decisions on where resources should be focused (Nel et al. </w:t>
      </w:r>
      <w:hyperlink w:anchor="ref-Nel09">
        <w:r w:rsidRPr="000930FA">
          <w:rPr>
            <w:rStyle w:val="Hyperlink"/>
            <w:rFonts w:cs="Times New Roman"/>
            <w:color w:val="000000" w:themeColor="text1"/>
          </w:rPr>
          <w:t>2009</w:t>
        </w:r>
      </w:hyperlink>
      <w:r w:rsidRPr="000930FA">
        <w:rPr>
          <w:rFonts w:cs="Times New Roman"/>
          <w:color w:val="000000" w:themeColor="text1"/>
        </w:rPr>
        <w:t>). Our model makes bioassessment data in California more accessible and identifies an appropriate expectation for the information, enabling the potential for both regulatory and non-regulatory applications.</w:t>
      </w:r>
    </w:p>
    <w:p w14:paraId="32665726" w14:textId="0B0DDFE0"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Several states have implemented </w:t>
      </w:r>
      <w:r w:rsidR="001B1429" w:rsidRPr="000930FA">
        <w:rPr>
          <w:rFonts w:cs="Times New Roman"/>
          <w:color w:val="000000" w:themeColor="text1"/>
        </w:rPr>
        <w:t>alternative</w:t>
      </w:r>
      <w:r w:rsidR="001B1429">
        <w:rPr>
          <w:rFonts w:cs="Times New Roman"/>
          <w:color w:val="000000" w:themeColor="text1"/>
        </w:rPr>
        <w:t>-</w:t>
      </w:r>
      <w:r w:rsidRPr="000930FA">
        <w:rPr>
          <w:rFonts w:cs="Times New Roman"/>
          <w:color w:val="000000" w:themeColor="text1"/>
        </w:rPr>
        <w:t>use designations for applying bioassessment criteria in modified channels (</w:t>
      </w:r>
      <w:r w:rsidR="0021189B" w:rsidRPr="000930FA">
        <w:rPr>
          <w:rFonts w:cs="Times New Roman"/>
          <w:color w:val="000000" w:themeColor="text1"/>
        </w:rPr>
        <w:t xml:space="preserve">FDEP </w:t>
      </w:r>
      <w:hyperlink w:anchor="ref-FLDEP11">
        <w:r w:rsidRPr="000930FA">
          <w:rPr>
            <w:rStyle w:val="Hyperlink"/>
            <w:rFonts w:cs="Times New Roman"/>
            <w:color w:val="000000" w:themeColor="text1"/>
          </w:rPr>
          <w:t>2011</w:t>
        </w:r>
      </w:hyperlink>
      <w:r w:rsidR="0026072A" w:rsidRPr="000930FA">
        <w:rPr>
          <w:rFonts w:cs="Times New Roman"/>
          <w:color w:val="000000" w:themeColor="text1"/>
        </w:rPr>
        <w:t>,</w:t>
      </w:r>
      <w:r w:rsidRPr="000930FA">
        <w:rPr>
          <w:rFonts w:cs="Times New Roman"/>
          <w:color w:val="000000" w:themeColor="text1"/>
        </w:rPr>
        <w:t xml:space="preserve"> U</w:t>
      </w:r>
      <w:r w:rsidR="0021189B" w:rsidRPr="000930FA">
        <w:rPr>
          <w:rFonts w:cs="Times New Roman"/>
          <w:color w:val="000000" w:themeColor="text1"/>
        </w:rPr>
        <w:t xml:space="preserve">SEPA </w:t>
      </w:r>
      <w:hyperlink w:anchor="ref-USEPA13">
        <w:r w:rsidRPr="000930FA">
          <w:rPr>
            <w:rStyle w:val="Hyperlink"/>
            <w:rFonts w:cs="Times New Roman"/>
            <w:color w:val="000000" w:themeColor="text1"/>
          </w:rPr>
          <w:t>2013</w:t>
        </w:r>
      </w:hyperlink>
      <w:r w:rsidR="0026072A" w:rsidRPr="000930FA">
        <w:rPr>
          <w:rFonts w:cs="Times New Roman"/>
          <w:color w:val="000000" w:themeColor="text1"/>
        </w:rPr>
        <w:t>,</w:t>
      </w:r>
      <w:r w:rsidRPr="000930FA">
        <w:rPr>
          <w:rFonts w:cs="Times New Roman"/>
          <w:color w:val="000000" w:themeColor="text1"/>
        </w:rPr>
        <w:t xml:space="preserve"> </w:t>
      </w:r>
      <w:r w:rsidR="0021189B" w:rsidRPr="000930FA">
        <w:rPr>
          <w:rFonts w:cs="Times New Roman"/>
          <w:color w:val="000000" w:themeColor="text1"/>
        </w:rPr>
        <w:t>MBI</w:t>
      </w:r>
      <w:r w:rsidRPr="000930FA">
        <w:rPr>
          <w:rFonts w:cs="Times New Roman"/>
          <w:color w:val="000000" w:themeColor="text1"/>
        </w:rPr>
        <w:t xml:space="preserve"> </w:t>
      </w:r>
      <w:hyperlink w:anchor="ref-MBI16">
        <w:r w:rsidRPr="000930FA">
          <w:rPr>
            <w:rStyle w:val="Hyperlink"/>
            <w:rFonts w:cs="Times New Roman"/>
            <w:color w:val="000000" w:themeColor="text1"/>
          </w:rPr>
          <w:t>2016</w:t>
        </w:r>
      </w:hyperlink>
      <w:r w:rsidRPr="000930FA">
        <w:rPr>
          <w:rFonts w:cs="Times New Roman"/>
          <w:color w:val="000000" w:themeColor="text1"/>
        </w:rPr>
        <w:t xml:space="preserve">). Although our results generally support the link between </w:t>
      </w:r>
      <w:r w:rsidR="004B4753" w:rsidRPr="000930FA">
        <w:rPr>
          <w:rFonts w:cs="Times New Roman"/>
          <w:color w:val="000000" w:themeColor="text1"/>
        </w:rPr>
        <w:t xml:space="preserve">degraded </w:t>
      </w:r>
      <w:r w:rsidRPr="000930FA">
        <w:rPr>
          <w:rFonts w:cs="Times New Roman"/>
          <w:color w:val="000000" w:themeColor="text1"/>
        </w:rPr>
        <w:t xml:space="preserve">biology and channel modification, a regulatory </w:t>
      </w:r>
      <w:r w:rsidRPr="000930FA">
        <w:rPr>
          <w:rFonts w:cs="Times New Roman"/>
          <w:color w:val="000000" w:themeColor="text1"/>
        </w:rPr>
        <w:lastRenderedPageBreak/>
        <w:t xml:space="preserve">framework based on direct channel modification may be insufficient because constraints are more accurately defined relative to landscape development. As defined for </w:t>
      </w:r>
      <w:r w:rsidR="004B4753" w:rsidRPr="000930FA">
        <w:rPr>
          <w:rFonts w:cs="Times New Roman"/>
          <w:color w:val="000000" w:themeColor="text1"/>
        </w:rPr>
        <w:t xml:space="preserve">our </w:t>
      </w:r>
      <w:r w:rsidRPr="000930FA">
        <w:rPr>
          <w:rFonts w:cs="Times New Roman"/>
          <w:color w:val="000000" w:themeColor="text1"/>
        </w:rPr>
        <w:t>model, a constrained channel may or may not be engineered (see supplement for Tecolote Creek example, Fig</w:t>
      </w:r>
      <w:r w:rsidR="004B4753" w:rsidRPr="000930FA">
        <w:rPr>
          <w:rFonts w:cs="Times New Roman"/>
          <w:color w:val="000000" w:themeColor="text1"/>
        </w:rPr>
        <w:t>.</w:t>
      </w:r>
      <w:r w:rsidRPr="000930FA">
        <w:rPr>
          <w:rFonts w:cs="Times New Roman"/>
          <w:color w:val="000000" w:themeColor="text1"/>
        </w:rPr>
        <w:t xml:space="preserve"> S9), but an engineered channel in a developed landscape will typically be constrained. Furthermore, channel modification does not always result in biological degradation, particularly if the contributing watershed is largely undeveloped. For example, Stein et al. (</w:t>
      </w:r>
      <w:hyperlink w:anchor="ref-Stein13">
        <w:r w:rsidRPr="000930FA">
          <w:rPr>
            <w:rStyle w:val="Hyperlink"/>
            <w:rFonts w:cs="Times New Roman"/>
            <w:color w:val="000000" w:themeColor="text1"/>
          </w:rPr>
          <w:t>2013</w:t>
        </w:r>
      </w:hyperlink>
      <w:r w:rsidRPr="000930FA">
        <w:rPr>
          <w:rFonts w:cs="Times New Roman"/>
          <w:color w:val="000000" w:themeColor="text1"/>
        </w:rPr>
        <w:t xml:space="preserve">) observed reference-like bioassessment index scores in armored reaches within national forest lands in southern California. A classification framework for biological constraints </w:t>
      </w:r>
      <w:r w:rsidR="004B4753" w:rsidRPr="000930FA">
        <w:rPr>
          <w:rFonts w:cs="Times New Roman"/>
          <w:color w:val="000000" w:themeColor="text1"/>
        </w:rPr>
        <w:t xml:space="preserve">based </w:t>
      </w:r>
      <w:r w:rsidRPr="000930FA">
        <w:rPr>
          <w:rFonts w:cs="Times New Roman"/>
          <w:color w:val="000000" w:themeColor="text1"/>
        </w:rPr>
        <w:t xml:space="preserve">only </w:t>
      </w:r>
      <w:r w:rsidR="004B4753" w:rsidRPr="000930FA">
        <w:rPr>
          <w:rFonts w:cs="Times New Roman"/>
          <w:color w:val="000000" w:themeColor="text1"/>
        </w:rPr>
        <w:t xml:space="preserve">on </w:t>
      </w:r>
      <w:r w:rsidRPr="000930FA">
        <w:rPr>
          <w:rFonts w:cs="Times New Roman"/>
          <w:color w:val="000000" w:themeColor="text1"/>
        </w:rPr>
        <w:t>channel modification would provide incomplete and potentially misleading information on stream</w:t>
      </w:r>
      <w:r w:rsidR="004B4753" w:rsidRPr="000930FA">
        <w:rPr>
          <w:rFonts w:cs="Times New Roman"/>
          <w:color w:val="000000" w:themeColor="text1"/>
        </w:rPr>
        <w:t xml:space="preserve"> condition and likelihood for needing management</w:t>
      </w:r>
      <w:r w:rsidRPr="000930FA">
        <w:rPr>
          <w:rFonts w:cs="Times New Roman"/>
          <w:color w:val="000000" w:themeColor="text1"/>
        </w:rPr>
        <w:t>. Ideally, context for evaluating biological condition from a model, in conjunction with reach-specific data on channel modification, should be used.</w:t>
      </w:r>
    </w:p>
    <w:p w14:paraId="1B2A1257" w14:textId="4D91F2CE"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Our approach to assessing constrained streams is readily transferable outside of California. </w:t>
      </w:r>
      <w:r w:rsidR="004B4753" w:rsidRPr="000930FA">
        <w:rPr>
          <w:rFonts w:cs="Times New Roman"/>
          <w:color w:val="000000" w:themeColor="text1"/>
        </w:rPr>
        <w:t>Our modeling approach</w:t>
      </w:r>
      <w:r w:rsidRPr="000930FA">
        <w:rPr>
          <w:rFonts w:cs="Times New Roman"/>
          <w:color w:val="000000" w:themeColor="text1"/>
        </w:rPr>
        <w:t xml:space="preserve"> could be applied to other bioassessment methods, such as a multi-metric index (the most common bioassessment approach within the U</w:t>
      </w:r>
      <w:r w:rsidR="001B1429">
        <w:rPr>
          <w:rFonts w:cs="Times New Roman"/>
          <w:color w:val="000000" w:themeColor="text1"/>
        </w:rPr>
        <w:t xml:space="preserve">nited </w:t>
      </w:r>
      <w:r w:rsidRPr="000930FA">
        <w:rPr>
          <w:rFonts w:cs="Times New Roman"/>
          <w:color w:val="000000" w:themeColor="text1"/>
        </w:rPr>
        <w:t>S</w:t>
      </w:r>
      <w:r w:rsidR="001B1429">
        <w:rPr>
          <w:rFonts w:cs="Times New Roman"/>
          <w:color w:val="000000" w:themeColor="text1"/>
        </w:rPr>
        <w:t>tates;</w:t>
      </w:r>
      <w:r w:rsidRPr="000930FA">
        <w:rPr>
          <w:rFonts w:cs="Times New Roman"/>
          <w:color w:val="000000" w:themeColor="text1"/>
        </w:rPr>
        <w:t xml:space="preserve"> Buss et al. </w:t>
      </w:r>
      <w:hyperlink w:anchor="ref-Buss14">
        <w:r w:rsidRPr="000930FA">
          <w:rPr>
            <w:rStyle w:val="Hyperlink"/>
            <w:rFonts w:cs="Times New Roman"/>
            <w:color w:val="000000" w:themeColor="text1"/>
          </w:rPr>
          <w:t>2014</w:t>
        </w:r>
      </w:hyperlink>
      <w:r w:rsidRPr="000930FA">
        <w:rPr>
          <w:rFonts w:cs="Times New Roman"/>
          <w:color w:val="000000" w:themeColor="text1"/>
        </w:rPr>
        <w:t xml:space="preserve">), O/E assessments (Moss et al. </w:t>
      </w:r>
      <w:hyperlink w:anchor="ref-Moss87">
        <w:r w:rsidRPr="000930FA">
          <w:rPr>
            <w:rStyle w:val="Hyperlink"/>
            <w:rFonts w:cs="Times New Roman"/>
            <w:color w:val="000000" w:themeColor="text1"/>
          </w:rPr>
          <w:t>1987</w:t>
        </w:r>
      </w:hyperlink>
      <w:r w:rsidRPr="000930FA">
        <w:rPr>
          <w:rFonts w:cs="Times New Roman"/>
          <w:color w:val="000000" w:themeColor="text1"/>
        </w:rPr>
        <w:t xml:space="preserve">), biological condition gradients (Davies and Jackson </w:t>
      </w:r>
      <w:hyperlink w:anchor="ref-Davies06">
        <w:r w:rsidRPr="000930FA">
          <w:rPr>
            <w:rStyle w:val="Hyperlink"/>
            <w:rFonts w:cs="Times New Roman"/>
            <w:color w:val="000000" w:themeColor="text1"/>
          </w:rPr>
          <w:t>2006</w:t>
        </w:r>
      </w:hyperlink>
      <w:r w:rsidRPr="000930FA">
        <w:rPr>
          <w:rFonts w:cs="Times New Roman"/>
          <w:color w:val="000000" w:themeColor="text1"/>
        </w:rPr>
        <w:t>), or with other biological endpoints (e.g., fish or diatoms). More importantly, our use of national geospatial datasets (i.e., NHD</w:t>
      </w:r>
      <w:r w:rsidR="006B070D" w:rsidRPr="000930FA">
        <w:rPr>
          <w:rFonts w:cs="Times New Roman"/>
          <w:color w:val="000000" w:themeColor="text1"/>
        </w:rPr>
        <w:t>P</w:t>
      </w:r>
      <w:r w:rsidRPr="000930FA">
        <w:rPr>
          <w:rFonts w:cs="Times New Roman"/>
          <w:color w:val="000000" w:themeColor="text1"/>
        </w:rPr>
        <w:t xml:space="preserve">lus, </w:t>
      </w:r>
      <w:r w:rsidR="001B1429" w:rsidRPr="000930FA">
        <w:rPr>
          <w:rFonts w:cs="Times New Roman"/>
          <w:color w:val="000000" w:themeColor="text1"/>
        </w:rPr>
        <w:t>StreamCat</w:t>
      </w:r>
      <w:r w:rsidR="001B1429">
        <w:rPr>
          <w:rFonts w:cs="Times New Roman"/>
          <w:color w:val="000000" w:themeColor="text1"/>
        </w:rPr>
        <w:t>;</w:t>
      </w:r>
      <w:r w:rsidR="001B1429" w:rsidRPr="000930FA">
        <w:rPr>
          <w:rFonts w:cs="Times New Roman"/>
          <w:color w:val="000000" w:themeColor="text1"/>
        </w:rPr>
        <w:t xml:space="preserve"> </w:t>
      </w:r>
      <w:r w:rsidRPr="000930FA">
        <w:rPr>
          <w:rFonts w:cs="Times New Roman"/>
          <w:color w:val="000000" w:themeColor="text1"/>
        </w:rPr>
        <w:t xml:space="preserve">McKay et al. </w:t>
      </w:r>
      <w:hyperlink w:anchor="ref-McKay12">
        <w:r w:rsidRPr="000930FA">
          <w:rPr>
            <w:rStyle w:val="Hyperlink"/>
            <w:rFonts w:cs="Times New Roman"/>
            <w:color w:val="000000" w:themeColor="text1"/>
          </w:rPr>
          <w:t>2012</w:t>
        </w:r>
      </w:hyperlink>
      <w:r w:rsidR="0026072A" w:rsidRPr="000930FA">
        <w:rPr>
          <w:rFonts w:cs="Times New Roman"/>
          <w:color w:val="000000" w:themeColor="text1"/>
        </w:rPr>
        <w:t>,</w:t>
      </w:r>
      <w:r w:rsidRPr="000930FA">
        <w:rPr>
          <w:rFonts w:cs="Times New Roman"/>
          <w:color w:val="000000" w:themeColor="text1"/>
        </w:rPr>
        <w:t xml:space="preserve"> Hill et al. </w:t>
      </w:r>
      <w:hyperlink w:anchor="ref-Hill16">
        <w:r w:rsidRPr="000930FA">
          <w:rPr>
            <w:rStyle w:val="Hyperlink"/>
            <w:rFonts w:cs="Times New Roman"/>
            <w:color w:val="000000" w:themeColor="text1"/>
          </w:rPr>
          <w:t>2016</w:t>
        </w:r>
      </w:hyperlink>
      <w:r w:rsidRPr="000930FA">
        <w:rPr>
          <w:rFonts w:cs="Times New Roman"/>
          <w:color w:val="000000" w:themeColor="text1"/>
        </w:rPr>
        <w:t>) means that these methods could be applied across the United States. National</w:t>
      </w:r>
      <w:r w:rsidR="004B4753" w:rsidRPr="000930FA">
        <w:rPr>
          <w:rFonts w:cs="Times New Roman"/>
          <w:color w:val="000000" w:themeColor="text1"/>
        </w:rPr>
        <w:t>-scale</w:t>
      </w:r>
      <w:r w:rsidR="000930FA">
        <w:rPr>
          <w:rFonts w:cs="Times New Roman"/>
          <w:color w:val="000000" w:themeColor="text1"/>
        </w:rPr>
        <w:t xml:space="preserve"> </w:t>
      </w:r>
      <w:r w:rsidRPr="000930FA">
        <w:rPr>
          <w:rFonts w:cs="Times New Roman"/>
          <w:color w:val="000000" w:themeColor="text1"/>
        </w:rPr>
        <w:t>bioassessment indices have been developed</w:t>
      </w:r>
      <w:r w:rsidR="004B4753" w:rsidRPr="000930FA">
        <w:rPr>
          <w:rFonts w:cs="Times New Roman"/>
          <w:color w:val="000000" w:themeColor="text1"/>
        </w:rPr>
        <w:t>,</w:t>
      </w:r>
      <w:r w:rsidRPr="000930FA">
        <w:rPr>
          <w:rFonts w:cs="Times New Roman"/>
          <w:color w:val="000000" w:themeColor="text1"/>
        </w:rPr>
        <w:t xml:space="preserve"> and </w:t>
      </w:r>
      <w:r w:rsidR="004B4753" w:rsidRPr="000930FA">
        <w:rPr>
          <w:rFonts w:cs="Times New Roman"/>
          <w:color w:val="000000" w:themeColor="text1"/>
        </w:rPr>
        <w:t>the modeling approach described here</w:t>
      </w:r>
      <w:r w:rsidRPr="000930FA">
        <w:rPr>
          <w:rFonts w:cs="Times New Roman"/>
          <w:color w:val="000000" w:themeColor="text1"/>
        </w:rPr>
        <w:t xml:space="preserve"> could be </w:t>
      </w:r>
      <w:r w:rsidR="004B4753" w:rsidRPr="000930FA">
        <w:rPr>
          <w:rFonts w:cs="Times New Roman"/>
          <w:color w:val="000000" w:themeColor="text1"/>
        </w:rPr>
        <w:t>applied at</w:t>
      </w:r>
      <w:r w:rsidRPr="000930FA">
        <w:rPr>
          <w:rFonts w:cs="Times New Roman"/>
          <w:color w:val="000000" w:themeColor="text1"/>
        </w:rPr>
        <w:t xml:space="preserve"> a national</w:t>
      </w:r>
      <w:r w:rsidR="001B1429">
        <w:rPr>
          <w:rFonts w:cs="Times New Roman"/>
          <w:color w:val="000000" w:themeColor="text1"/>
        </w:rPr>
        <w:t xml:space="preserve"> </w:t>
      </w:r>
      <w:r w:rsidRPr="000930FA">
        <w:rPr>
          <w:rFonts w:cs="Times New Roman"/>
          <w:color w:val="000000" w:themeColor="text1"/>
        </w:rPr>
        <w:t xml:space="preserve">scale </w:t>
      </w:r>
      <w:r w:rsidR="004B4753" w:rsidRPr="000930FA">
        <w:rPr>
          <w:rFonts w:cs="Times New Roman"/>
          <w:color w:val="000000" w:themeColor="text1"/>
        </w:rPr>
        <w:t xml:space="preserve">to estimate </w:t>
      </w:r>
      <w:r w:rsidRPr="000930FA">
        <w:rPr>
          <w:rFonts w:cs="Times New Roman"/>
          <w:color w:val="000000" w:themeColor="text1"/>
        </w:rPr>
        <w:t xml:space="preserve">constraints on biological condition </w:t>
      </w:r>
      <w:r w:rsidR="004B4753" w:rsidRPr="000930FA">
        <w:rPr>
          <w:rFonts w:cs="Times New Roman"/>
          <w:color w:val="000000" w:themeColor="text1"/>
        </w:rPr>
        <w:t xml:space="preserve">that </w:t>
      </w:r>
      <w:r w:rsidRPr="000930FA">
        <w:rPr>
          <w:rFonts w:cs="Times New Roman"/>
          <w:color w:val="000000" w:themeColor="text1"/>
        </w:rPr>
        <w:t xml:space="preserve">complement recent work that predicted probable biological conditions with the National Rivers and Streams Assessment (Hill et al. </w:t>
      </w:r>
      <w:hyperlink w:anchor="ref-Hill17">
        <w:r w:rsidRPr="000930FA">
          <w:rPr>
            <w:rStyle w:val="Hyperlink"/>
            <w:rFonts w:cs="Times New Roman"/>
            <w:color w:val="000000" w:themeColor="text1"/>
          </w:rPr>
          <w:t>2017</w:t>
        </w:r>
      </w:hyperlink>
      <w:r w:rsidRPr="000930FA">
        <w:rPr>
          <w:rFonts w:cs="Times New Roman"/>
          <w:color w:val="000000" w:themeColor="text1"/>
        </w:rPr>
        <w:t xml:space="preserve">). Global geospatial datasets of freshwater-specific environmental </w:t>
      </w:r>
      <w:r w:rsidRPr="000930FA">
        <w:rPr>
          <w:rFonts w:cs="Times New Roman"/>
          <w:color w:val="000000" w:themeColor="text1"/>
        </w:rPr>
        <w:lastRenderedPageBreak/>
        <w:t>variables are also available and could be used to develop similar models outside of the United States (Domisch</w:t>
      </w:r>
      <w:r w:rsidR="007F7441" w:rsidRPr="000930FA">
        <w:rPr>
          <w:rFonts w:cs="Times New Roman"/>
          <w:color w:val="000000" w:themeColor="text1"/>
        </w:rPr>
        <w:t xml:space="preserve"> et al.</w:t>
      </w:r>
      <w:r w:rsidRPr="000930FA">
        <w:rPr>
          <w:rFonts w:cs="Times New Roman"/>
          <w:color w:val="000000" w:themeColor="text1"/>
        </w:rPr>
        <w:t xml:space="preserve"> </w:t>
      </w:r>
      <w:hyperlink w:anchor="ref-Domi15">
        <w:r w:rsidRPr="000930FA">
          <w:rPr>
            <w:rStyle w:val="Hyperlink"/>
            <w:rFonts w:cs="Times New Roman"/>
            <w:color w:val="000000" w:themeColor="text1"/>
          </w:rPr>
          <w:t>2015</w:t>
        </w:r>
      </w:hyperlink>
      <w:r w:rsidRPr="000930FA">
        <w:rPr>
          <w:rFonts w:cs="Times New Roman"/>
          <w:color w:val="000000" w:themeColor="text1"/>
        </w:rPr>
        <w:t>).</w:t>
      </w:r>
    </w:p>
    <w:p w14:paraId="380E5CA9" w14:textId="2714ED5C"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Extension of the</w:t>
      </w:r>
      <w:r w:rsidR="004B4753" w:rsidRPr="000930FA">
        <w:rPr>
          <w:rFonts w:cs="Times New Roman"/>
          <w:color w:val="000000" w:themeColor="text1"/>
        </w:rPr>
        <w:t>se types of</w:t>
      </w:r>
      <w:r w:rsidRPr="000930FA">
        <w:rPr>
          <w:rFonts w:cs="Times New Roman"/>
          <w:color w:val="000000" w:themeColor="text1"/>
        </w:rPr>
        <w:t xml:space="preserve"> models beyond California should also consider landscape stressors that are predictive of biotic condition in other regions. For example, urban and agricultural gradients were sufficient to characterize constraints in many regions of California, whereas Hill et al. (</w:t>
      </w:r>
      <w:hyperlink w:anchor="ref-Hill17">
        <w:r w:rsidRPr="000930FA">
          <w:rPr>
            <w:rStyle w:val="Hyperlink"/>
            <w:rFonts w:cs="Times New Roman"/>
            <w:color w:val="000000" w:themeColor="text1"/>
          </w:rPr>
          <w:t>2017</w:t>
        </w:r>
      </w:hyperlink>
      <w:r w:rsidRPr="000930FA">
        <w:rPr>
          <w:rFonts w:cs="Times New Roman"/>
          <w:color w:val="000000" w:themeColor="text1"/>
        </w:rPr>
        <w:t>) found that the volume of water stored by dams was an important predictor of biological condition in the Northern Appalachian and Northern Plains regions of the U</w:t>
      </w:r>
      <w:r w:rsidR="001B1429">
        <w:rPr>
          <w:rFonts w:cs="Times New Roman"/>
          <w:color w:val="000000" w:themeColor="text1"/>
        </w:rPr>
        <w:t xml:space="preserve">nited </w:t>
      </w:r>
      <w:r w:rsidRPr="000930FA">
        <w:rPr>
          <w:rFonts w:cs="Times New Roman"/>
          <w:color w:val="000000" w:themeColor="text1"/>
        </w:rPr>
        <w:t>S</w:t>
      </w:r>
      <w:r w:rsidR="001B1429">
        <w:rPr>
          <w:rFonts w:cs="Times New Roman"/>
          <w:color w:val="000000" w:themeColor="text1"/>
        </w:rPr>
        <w:t>tates</w:t>
      </w:r>
      <w:r w:rsidRPr="000930FA">
        <w:rPr>
          <w:rFonts w:cs="Times New Roman"/>
          <w:color w:val="000000" w:themeColor="text1"/>
        </w:rPr>
        <w:t>. In their paper, Hill et al. (</w:t>
      </w:r>
      <w:hyperlink w:anchor="ref-Hill17">
        <w:r w:rsidRPr="000930FA">
          <w:rPr>
            <w:rStyle w:val="Hyperlink"/>
            <w:rFonts w:cs="Times New Roman"/>
            <w:color w:val="000000" w:themeColor="text1"/>
          </w:rPr>
          <w:t>2017</w:t>
        </w:r>
      </w:hyperlink>
      <w:r w:rsidRPr="000930FA">
        <w:rPr>
          <w:rFonts w:cs="Times New Roman"/>
          <w:color w:val="000000" w:themeColor="text1"/>
        </w:rPr>
        <w:t>) provided an example of how predictive models could be used to identify potential sites for restoration or conservation</w:t>
      </w:r>
      <w:r w:rsidR="001B1429">
        <w:rPr>
          <w:rFonts w:cs="Times New Roman"/>
          <w:color w:val="000000" w:themeColor="text1"/>
        </w:rPr>
        <w:t>;</w:t>
      </w:r>
      <w:r w:rsidR="001B1429" w:rsidRPr="000930FA">
        <w:rPr>
          <w:rFonts w:cs="Times New Roman"/>
          <w:color w:val="000000" w:themeColor="text1"/>
        </w:rPr>
        <w:t xml:space="preserve"> </w:t>
      </w:r>
      <w:r w:rsidRPr="000930FA">
        <w:rPr>
          <w:rFonts w:cs="Times New Roman"/>
          <w:color w:val="000000" w:themeColor="text1"/>
        </w:rPr>
        <w:t xml:space="preserve">however, their illustration did not explicitly identify sites that were over- or under-scoring relative to a biological endpoint. Our case study provided an example of how our model </w:t>
      </w:r>
      <w:r w:rsidR="00D84A55" w:rsidRPr="000930FA">
        <w:rPr>
          <w:rFonts w:cs="Times New Roman"/>
          <w:color w:val="000000" w:themeColor="text1"/>
        </w:rPr>
        <w:t xml:space="preserve">can help </w:t>
      </w:r>
      <w:r w:rsidRPr="000930FA">
        <w:rPr>
          <w:rFonts w:cs="Times New Roman"/>
          <w:color w:val="000000" w:themeColor="text1"/>
        </w:rPr>
        <w:t>establish priorities at the local-scale</w:t>
      </w:r>
      <w:r w:rsidR="00D84A55" w:rsidRPr="000930FA">
        <w:rPr>
          <w:rFonts w:cs="Times New Roman"/>
          <w:color w:val="000000" w:themeColor="text1"/>
        </w:rPr>
        <w:t>,</w:t>
      </w:r>
      <w:r w:rsidRPr="000930FA">
        <w:rPr>
          <w:rFonts w:cs="Times New Roman"/>
          <w:color w:val="000000" w:themeColor="text1"/>
        </w:rPr>
        <w:t xml:space="preserve"> and a similar process could be used for applying different models in other states.</w:t>
      </w:r>
    </w:p>
    <w:p w14:paraId="2C8F4DD1" w14:textId="77777777" w:rsidR="00D84A55" w:rsidRPr="000930FA" w:rsidRDefault="00D84A55" w:rsidP="000930FA">
      <w:pPr>
        <w:pStyle w:val="BodyText"/>
        <w:widowControl w:val="0"/>
        <w:snapToGrid w:val="0"/>
        <w:spacing w:before="0" w:after="0" w:line="480" w:lineRule="auto"/>
        <w:ind w:firstLine="720"/>
        <w:rPr>
          <w:rFonts w:cs="Times New Roman"/>
          <w:color w:val="000000" w:themeColor="text1"/>
        </w:rPr>
      </w:pPr>
    </w:p>
    <w:p w14:paraId="1A059D0F"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24" w:name="model-assumptions-and-limitations"/>
      <w:r w:rsidRPr="000930FA">
        <w:rPr>
          <w:rFonts w:cs="Times New Roman"/>
          <w:sz w:val="24"/>
          <w:szCs w:val="24"/>
        </w:rPr>
        <w:t>Model assumptions and limitations</w:t>
      </w:r>
      <w:bookmarkEnd w:id="24"/>
    </w:p>
    <w:p w14:paraId="6466FDDF" w14:textId="723AAFA6"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There are several characteristics of the landscape model that could affect its performance when applied outside of urban and agricultural settings. First, the model was developed with a focus on the needs of managers that apply bioassessment tools in developed landscapes where conditions are presumably constrained. As such, landscape variables were chosen to capture the effects of development on CSCI scores in these areas (Table 1). Application of the model in regions where different stressors have strong impacts on stream condition should consider the relevance of urban and agricultural stressors and if other stressor gradients </w:t>
      </w:r>
      <w:r w:rsidR="002B2814" w:rsidRPr="000930FA">
        <w:rPr>
          <w:rFonts w:cs="Times New Roman"/>
          <w:color w:val="000000" w:themeColor="text1"/>
        </w:rPr>
        <w:t xml:space="preserve">are </w:t>
      </w:r>
      <w:r w:rsidRPr="000930FA">
        <w:rPr>
          <w:rFonts w:cs="Times New Roman"/>
          <w:color w:val="000000" w:themeColor="text1"/>
        </w:rPr>
        <w:t xml:space="preserve">needed. </w:t>
      </w:r>
      <w:bookmarkStart w:id="25" w:name="_Hlk16419989"/>
      <w:r w:rsidRPr="000930FA">
        <w:rPr>
          <w:rFonts w:cs="Times New Roman"/>
          <w:color w:val="000000" w:themeColor="text1"/>
        </w:rPr>
        <w:t xml:space="preserve">For example, our results suggest that streams in the North Coast and Sierra Nevada regions are largely unconstrained, but </w:t>
      </w:r>
      <w:r w:rsidR="000255A7" w:rsidRPr="000930FA">
        <w:rPr>
          <w:rFonts w:cs="Times New Roman"/>
          <w:color w:val="000000" w:themeColor="text1"/>
        </w:rPr>
        <w:t xml:space="preserve">the observed and predicted scores had the lowest correlation </w:t>
      </w:r>
      <w:r w:rsidR="000255A7" w:rsidRPr="000930FA">
        <w:rPr>
          <w:rFonts w:cs="Times New Roman"/>
          <w:color w:val="000000" w:themeColor="text1"/>
        </w:rPr>
        <w:lastRenderedPageBreak/>
        <w:t xml:space="preserve">coefficients among all regions (calibration </w:t>
      </w:r>
      <w:r w:rsidR="000255A7" w:rsidRPr="000930FA">
        <w:rPr>
          <w:rFonts w:cs="Times New Roman"/>
          <w:i/>
          <w:iCs/>
          <w:color w:val="000000" w:themeColor="text1"/>
        </w:rPr>
        <w:t>r</w:t>
      </w:r>
      <w:r w:rsidR="000255A7" w:rsidRPr="000930FA">
        <w:rPr>
          <w:rFonts w:cs="Times New Roman"/>
          <w:color w:val="000000" w:themeColor="text1"/>
        </w:rPr>
        <w:t xml:space="preserve"> = 0.45, validation </w:t>
      </w:r>
      <w:r w:rsidR="000255A7" w:rsidRPr="000930FA">
        <w:rPr>
          <w:rFonts w:cs="Times New Roman"/>
          <w:i/>
          <w:iCs/>
          <w:color w:val="000000" w:themeColor="text1"/>
        </w:rPr>
        <w:t>r</w:t>
      </w:r>
      <w:r w:rsidR="000255A7" w:rsidRPr="000930FA">
        <w:rPr>
          <w:rFonts w:cs="Times New Roman"/>
          <w:color w:val="000000" w:themeColor="text1"/>
        </w:rPr>
        <w:t xml:space="preserve"> = 0.21)</w:t>
      </w:r>
      <w:r w:rsidRPr="000930FA">
        <w:rPr>
          <w:rFonts w:cs="Times New Roman"/>
          <w:color w:val="000000" w:themeColor="text1"/>
        </w:rPr>
        <w:t xml:space="preserve">. </w:t>
      </w:r>
      <w:bookmarkEnd w:id="25"/>
      <w:r w:rsidRPr="000930FA">
        <w:rPr>
          <w:rFonts w:cs="Times New Roman"/>
          <w:color w:val="000000" w:themeColor="text1"/>
        </w:rPr>
        <w:t>The dominant stressors likely to affect stream condition in these regions originate from sources that are less common in developed landscapes, such as silviculture</w:t>
      </w:r>
      <w:r w:rsidR="000255A7" w:rsidRPr="000930FA">
        <w:rPr>
          <w:rFonts w:cs="Times New Roman"/>
          <w:color w:val="000000" w:themeColor="text1"/>
        </w:rPr>
        <w:t>,</w:t>
      </w:r>
      <w:r w:rsidRPr="000930FA">
        <w:rPr>
          <w:rFonts w:cs="Times New Roman"/>
          <w:color w:val="000000" w:themeColor="text1"/>
        </w:rPr>
        <w:t xml:space="preserve"> cannabis cultivation</w:t>
      </w:r>
      <w:r w:rsidR="000255A7" w:rsidRPr="000930FA">
        <w:rPr>
          <w:rFonts w:cs="Times New Roman"/>
          <w:color w:val="000000" w:themeColor="text1"/>
        </w:rPr>
        <w:t>, or livestock grazing</w:t>
      </w:r>
      <w:r w:rsidRPr="000930FA">
        <w:rPr>
          <w:rFonts w:cs="Times New Roman"/>
          <w:color w:val="000000" w:themeColor="text1"/>
        </w:rPr>
        <w:t xml:space="preserve">. </w:t>
      </w:r>
      <w:r w:rsidR="002B2814" w:rsidRPr="000930FA">
        <w:rPr>
          <w:rFonts w:cs="Times New Roman"/>
          <w:color w:val="000000" w:themeColor="text1"/>
        </w:rPr>
        <w:t xml:space="preserve">Our </w:t>
      </w:r>
      <w:r w:rsidRPr="000930FA">
        <w:rPr>
          <w:rFonts w:cs="Times New Roman"/>
          <w:color w:val="000000" w:themeColor="text1"/>
        </w:rPr>
        <w:t xml:space="preserve">current model does not adequately capture these impacts. Moreover, poor model predictions are compounded by low sensitivity of the CSCI to </w:t>
      </w:r>
      <w:r w:rsidR="002B2814" w:rsidRPr="000930FA">
        <w:rPr>
          <w:rFonts w:cs="Times New Roman"/>
          <w:color w:val="000000" w:themeColor="text1"/>
        </w:rPr>
        <w:t xml:space="preserve">some </w:t>
      </w:r>
      <w:r w:rsidRPr="000930FA">
        <w:rPr>
          <w:rFonts w:cs="Times New Roman"/>
          <w:color w:val="000000" w:themeColor="text1"/>
        </w:rPr>
        <w:t xml:space="preserve">stressor gradients in these regions (Mazor et al. </w:t>
      </w:r>
      <w:hyperlink w:anchor="ref-Mazor16">
        <w:r w:rsidRPr="000930FA">
          <w:rPr>
            <w:rStyle w:val="Hyperlink"/>
            <w:rFonts w:cs="Times New Roman"/>
            <w:color w:val="000000" w:themeColor="text1"/>
          </w:rPr>
          <w:t>2016</w:t>
        </w:r>
      </w:hyperlink>
      <w:r w:rsidRPr="000930FA">
        <w:rPr>
          <w:rFonts w:cs="Times New Roman"/>
          <w:color w:val="000000" w:themeColor="text1"/>
        </w:rPr>
        <w:t>). Accurate data for quantifying these potential stressors are not explicitly available in StreamCat, but surrogates could be explored in future models (e.g., coverage of introduced vegetation classes</w:t>
      </w:r>
      <w:r w:rsidR="000255A7" w:rsidRPr="000930FA">
        <w:rPr>
          <w:rFonts w:cs="Times New Roman"/>
          <w:color w:val="000000" w:themeColor="text1"/>
        </w:rPr>
        <w:t>).</w:t>
      </w:r>
      <w:r w:rsidR="000930FA">
        <w:rPr>
          <w:rFonts w:cs="Times New Roman"/>
          <w:color w:val="000000" w:themeColor="text1"/>
        </w:rPr>
        <w:t xml:space="preserve"> </w:t>
      </w:r>
      <w:r w:rsidRPr="000930FA">
        <w:rPr>
          <w:rFonts w:cs="Times New Roman"/>
          <w:color w:val="000000" w:themeColor="text1"/>
        </w:rPr>
        <w:t>Regardless, investments in improving spatial data could yield significant improvements in further development of bioassessment indices and tools for their interpretation.</w:t>
      </w:r>
    </w:p>
    <w:p w14:paraId="5E264168" w14:textId="06B50176"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An additional assumption is that the landscape model can adequately discriminate between intractable constraints on biology that are spatially and temporally pervasive relative to more manageable constraints. That is, we assumed that the impacts of stressors included in the model, such as urbanization, require long-term extensive mitigation planning, whereas stressors associated with deviations from model predictions can be mitigated in the short-term </w:t>
      </w:r>
      <w:r w:rsidR="002B2814" w:rsidRPr="000930FA">
        <w:rPr>
          <w:rFonts w:cs="Times New Roman"/>
          <w:color w:val="000000" w:themeColor="text1"/>
        </w:rPr>
        <w:t xml:space="preserve">by applying </w:t>
      </w:r>
      <w:r w:rsidRPr="000930FA">
        <w:rPr>
          <w:rFonts w:cs="Times New Roman"/>
          <w:color w:val="000000" w:themeColor="text1"/>
        </w:rPr>
        <w:t xml:space="preserve">focused actions. These assumptions are not unique to our model and have been used in other applications that have evaluated biological potential (Paul et al. </w:t>
      </w:r>
      <w:hyperlink w:anchor="ref-Paul08">
        <w:r w:rsidRPr="000930FA">
          <w:rPr>
            <w:rStyle w:val="Hyperlink"/>
            <w:rFonts w:cs="Times New Roman"/>
            <w:color w:val="000000" w:themeColor="text1"/>
          </w:rPr>
          <w:t>2008</w:t>
        </w:r>
      </w:hyperlink>
      <w:r w:rsidR="0026072A" w:rsidRPr="000930FA">
        <w:rPr>
          <w:rFonts w:cs="Times New Roman"/>
          <w:color w:val="000000" w:themeColor="text1"/>
        </w:rPr>
        <w:t>,</w:t>
      </w:r>
      <w:r w:rsidRPr="000930FA">
        <w:rPr>
          <w:rFonts w:cs="Times New Roman"/>
          <w:color w:val="000000" w:themeColor="text1"/>
        </w:rPr>
        <w:t xml:space="preserve"> Chessman </w:t>
      </w:r>
      <w:hyperlink w:anchor="ref-Chessman14">
        <w:r w:rsidRPr="000930FA">
          <w:rPr>
            <w:rStyle w:val="Hyperlink"/>
            <w:rFonts w:cs="Times New Roman"/>
            <w:color w:val="000000" w:themeColor="text1"/>
          </w:rPr>
          <w:t>2014</w:t>
        </w:r>
      </w:hyperlink>
      <w:r w:rsidR="0026072A" w:rsidRPr="000930FA">
        <w:rPr>
          <w:rFonts w:cs="Times New Roman"/>
          <w:color w:val="000000" w:themeColor="text1"/>
        </w:rPr>
        <w:t>,</w:t>
      </w:r>
      <w:r w:rsidRPr="000930FA">
        <w:rPr>
          <w:rFonts w:cs="Times New Roman"/>
          <w:color w:val="000000" w:themeColor="text1"/>
        </w:rPr>
        <w:t xml:space="preserve"> Waite et al. </w:t>
      </w:r>
      <w:hyperlink w:anchor="ref-Waite14">
        <w:r w:rsidRPr="000930FA">
          <w:rPr>
            <w:rStyle w:val="Hyperlink"/>
            <w:rFonts w:cs="Times New Roman"/>
            <w:color w:val="000000" w:themeColor="text1"/>
          </w:rPr>
          <w:t>2014</w:t>
        </w:r>
      </w:hyperlink>
      <w:r w:rsidRPr="000930FA">
        <w:rPr>
          <w:rFonts w:cs="Times New Roman"/>
          <w:color w:val="000000" w:themeColor="text1"/>
        </w:rPr>
        <w:t xml:space="preserve">). However, many stressors excluded from the model can have long-lasting impacts, leading to management scenarios where long-term recovery may only be possible with sustained and costly application of resources. For example, logging activities can </w:t>
      </w:r>
      <w:r w:rsidR="002B2814" w:rsidRPr="000930FA">
        <w:rPr>
          <w:rFonts w:cs="Times New Roman"/>
          <w:color w:val="000000" w:themeColor="text1"/>
        </w:rPr>
        <w:t xml:space="preserve">alter </w:t>
      </w:r>
      <w:r w:rsidRPr="000930FA">
        <w:rPr>
          <w:rFonts w:cs="Times New Roman"/>
          <w:color w:val="000000" w:themeColor="text1"/>
        </w:rPr>
        <w:t xml:space="preserve">benthic macroinvertebrate </w:t>
      </w:r>
      <w:r w:rsidR="002B2814" w:rsidRPr="000930FA">
        <w:rPr>
          <w:rFonts w:cs="Times New Roman"/>
          <w:color w:val="000000" w:themeColor="text1"/>
        </w:rPr>
        <w:t xml:space="preserve">assemblages </w:t>
      </w:r>
      <w:r w:rsidRPr="000930FA">
        <w:rPr>
          <w:rFonts w:cs="Times New Roman"/>
          <w:color w:val="000000" w:themeColor="text1"/>
        </w:rPr>
        <w:t xml:space="preserve">for a decade or more after harvesting activities have stopped (Stone and Wallace </w:t>
      </w:r>
      <w:hyperlink w:anchor="ref-Stone98">
        <w:r w:rsidRPr="000930FA">
          <w:rPr>
            <w:rStyle w:val="Hyperlink"/>
            <w:rFonts w:cs="Times New Roman"/>
            <w:color w:val="000000" w:themeColor="text1"/>
          </w:rPr>
          <w:t>1998</w:t>
        </w:r>
      </w:hyperlink>
      <w:r w:rsidR="0026072A" w:rsidRPr="000930FA">
        <w:rPr>
          <w:rFonts w:cs="Times New Roman"/>
          <w:color w:val="000000" w:themeColor="text1"/>
        </w:rPr>
        <w:t>,</w:t>
      </w:r>
      <w:r w:rsidRPr="000930FA">
        <w:rPr>
          <w:rFonts w:cs="Times New Roman"/>
          <w:color w:val="000000" w:themeColor="text1"/>
        </w:rPr>
        <w:t xml:space="preserve"> Quinn and Wright-Stow </w:t>
      </w:r>
      <w:hyperlink w:anchor="ref-Quinn08">
        <w:r w:rsidRPr="000930FA">
          <w:rPr>
            <w:rStyle w:val="Hyperlink"/>
            <w:rFonts w:cs="Times New Roman"/>
            <w:color w:val="000000" w:themeColor="text1"/>
          </w:rPr>
          <w:t>2008</w:t>
        </w:r>
      </w:hyperlink>
      <w:r w:rsidRPr="000930FA">
        <w:rPr>
          <w:rFonts w:cs="Times New Roman"/>
          <w:color w:val="000000" w:themeColor="text1"/>
        </w:rPr>
        <w:t xml:space="preserve">). </w:t>
      </w:r>
      <w:bookmarkStart w:id="26" w:name="_Hlk16422036"/>
      <w:r w:rsidR="001C1F35" w:rsidRPr="000930FA">
        <w:rPr>
          <w:rFonts w:cs="Times New Roman"/>
          <w:color w:val="000000" w:themeColor="text1"/>
        </w:rPr>
        <w:t xml:space="preserve">Channel </w:t>
      </w:r>
      <w:r w:rsidR="009507A6" w:rsidRPr="000930FA">
        <w:rPr>
          <w:rFonts w:cs="Times New Roman"/>
          <w:color w:val="000000" w:themeColor="text1"/>
        </w:rPr>
        <w:t xml:space="preserve">and riparian modifications through historical splash damming or railroad tie driving can also </w:t>
      </w:r>
      <w:r w:rsidR="001C1F35" w:rsidRPr="000930FA">
        <w:rPr>
          <w:rFonts w:cs="Times New Roman"/>
          <w:color w:val="000000" w:themeColor="text1"/>
        </w:rPr>
        <w:t>hav</w:t>
      </w:r>
      <w:r w:rsidR="001829A2" w:rsidRPr="000930FA">
        <w:rPr>
          <w:rFonts w:cs="Times New Roman"/>
          <w:color w:val="000000" w:themeColor="text1"/>
        </w:rPr>
        <w:t>e</w:t>
      </w:r>
      <w:r w:rsidR="001C1F35" w:rsidRPr="000930FA">
        <w:rPr>
          <w:rFonts w:cs="Times New Roman"/>
          <w:color w:val="000000" w:themeColor="text1"/>
        </w:rPr>
        <w:t xml:space="preserve"> effects</w:t>
      </w:r>
      <w:r w:rsidR="009507A6" w:rsidRPr="000930FA">
        <w:rPr>
          <w:rFonts w:cs="Times New Roman"/>
          <w:color w:val="000000" w:themeColor="text1"/>
        </w:rPr>
        <w:t xml:space="preserve"> lasting several decades (</w:t>
      </w:r>
      <w:r w:rsidR="001C1F35" w:rsidRPr="000930FA">
        <w:rPr>
          <w:rFonts w:cs="Times New Roman"/>
          <w:color w:val="000000" w:themeColor="text1"/>
        </w:rPr>
        <w:t xml:space="preserve">Young et al. 1994, Miller 2010, </w:t>
      </w:r>
      <w:r w:rsidR="009507A6" w:rsidRPr="000930FA">
        <w:rPr>
          <w:rFonts w:cs="Times New Roman"/>
          <w:color w:val="000000" w:themeColor="text1"/>
        </w:rPr>
        <w:t>Wohl 2019</w:t>
      </w:r>
      <w:r w:rsidR="001C1F35" w:rsidRPr="000930FA">
        <w:rPr>
          <w:rFonts w:cs="Times New Roman"/>
          <w:color w:val="000000" w:themeColor="text1"/>
        </w:rPr>
        <w:t>)</w:t>
      </w:r>
      <w:r w:rsidR="009507A6" w:rsidRPr="000930FA">
        <w:rPr>
          <w:rFonts w:cs="Times New Roman"/>
          <w:color w:val="000000" w:themeColor="text1"/>
        </w:rPr>
        <w:t>.</w:t>
      </w:r>
      <w:r w:rsidR="000930FA">
        <w:rPr>
          <w:rFonts w:cs="Times New Roman"/>
          <w:color w:val="000000" w:themeColor="text1"/>
        </w:rPr>
        <w:t xml:space="preserve"> </w:t>
      </w:r>
      <w:bookmarkEnd w:id="26"/>
      <w:r w:rsidRPr="000930FA">
        <w:rPr>
          <w:rFonts w:cs="Times New Roman"/>
          <w:color w:val="000000" w:themeColor="text1"/>
        </w:rPr>
        <w:t xml:space="preserve">In urban areas, pervasive and profound </w:t>
      </w:r>
      <w:r w:rsidRPr="000930FA">
        <w:rPr>
          <w:rFonts w:cs="Times New Roman"/>
          <w:color w:val="000000" w:themeColor="text1"/>
        </w:rPr>
        <w:lastRenderedPageBreak/>
        <w:t>alteration to groundwater and hydrology is common and stream communities in groundwater fed systems may require substantial time and resources for restoration. The potential legacy impacts of large-scale alterations of the natural environment are not well</w:t>
      </w:r>
      <w:r w:rsidR="00582D04">
        <w:rPr>
          <w:rFonts w:cs="Times New Roman"/>
          <w:color w:val="000000" w:themeColor="text1"/>
        </w:rPr>
        <w:t xml:space="preserve"> </w:t>
      </w:r>
      <w:r w:rsidRPr="000930FA">
        <w:rPr>
          <w:rFonts w:cs="Times New Roman"/>
          <w:color w:val="000000" w:themeColor="text1"/>
        </w:rPr>
        <w:t>captured by the current model, neither from a spatial nor temporal perspective. A more refined application of the model would be necessary to evaluate different scales of impact, which could include developing separate models for each region, as well as more careful selection of model inputs to capture scales of interest for potential impacts on stream condition.</w:t>
      </w:r>
    </w:p>
    <w:p w14:paraId="7CA8141C" w14:textId="4713BA33" w:rsidR="00341021" w:rsidRPr="000930FA" w:rsidRDefault="00D20613"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Our </w:t>
      </w:r>
      <w:r w:rsidR="005631EB" w:rsidRPr="000930FA">
        <w:rPr>
          <w:rFonts w:cs="Times New Roman"/>
          <w:color w:val="000000" w:themeColor="text1"/>
        </w:rPr>
        <w:t xml:space="preserve">model </w:t>
      </w:r>
      <w:r w:rsidRPr="000930FA">
        <w:rPr>
          <w:rFonts w:cs="Times New Roman"/>
          <w:color w:val="000000" w:themeColor="text1"/>
        </w:rPr>
        <w:t xml:space="preserve">identifies potential </w:t>
      </w:r>
      <w:r w:rsidR="005631EB" w:rsidRPr="000930FA">
        <w:rPr>
          <w:rFonts w:cs="Times New Roman"/>
          <w:color w:val="000000" w:themeColor="text1"/>
        </w:rPr>
        <w:t xml:space="preserve">constraints at scales larger than instream characteristics as a necessary approach to accurately predict bioassessment scores. Additional analyses that evaluate how different predictors influence model performance at different quantiles could provide insight into how landscape factors relate to constraints (e.g., Koenker and Machado </w:t>
      </w:r>
      <w:hyperlink w:anchor="ref-Koenker99">
        <w:r w:rsidR="005631EB" w:rsidRPr="000930FA">
          <w:rPr>
            <w:rStyle w:val="Hyperlink"/>
            <w:rFonts w:cs="Times New Roman"/>
            <w:color w:val="000000" w:themeColor="text1"/>
          </w:rPr>
          <w:t>1999</w:t>
        </w:r>
      </w:hyperlink>
      <w:r w:rsidR="005631EB" w:rsidRPr="000930FA">
        <w:rPr>
          <w:rFonts w:cs="Times New Roman"/>
          <w:color w:val="000000" w:themeColor="text1"/>
        </w:rPr>
        <w:t xml:space="preserve">). Further, a distinction between constraints on biological condition and channel modification is implicit such that indication of the former by the model does not explicitly indicate presence of the latter. As noted above, our results consistently indicated that engineered channels are biologically constrained, but the model is based on an a priori selection of </w:t>
      </w:r>
      <w:r w:rsidR="00582D04" w:rsidRPr="000930FA">
        <w:rPr>
          <w:rFonts w:cs="Times New Roman"/>
          <w:color w:val="000000" w:themeColor="text1"/>
        </w:rPr>
        <w:t>land</w:t>
      </w:r>
      <w:r w:rsidR="00582D04">
        <w:rPr>
          <w:rFonts w:cs="Times New Roman"/>
          <w:color w:val="000000" w:themeColor="text1"/>
        </w:rPr>
        <w:t>-</w:t>
      </w:r>
      <w:r w:rsidR="005631EB" w:rsidRPr="000930FA">
        <w:rPr>
          <w:rFonts w:cs="Times New Roman"/>
          <w:color w:val="000000" w:themeColor="text1"/>
        </w:rPr>
        <w:t xml:space="preserve">use variables to predict biotic integrity. A correspondence between habitat limitations and channel modification is likely in many cases, but data are insufficient to evaluate biological effects statewide relative to </w:t>
      </w:r>
      <w:r w:rsidR="00582D04" w:rsidRPr="000930FA">
        <w:rPr>
          <w:rFonts w:cs="Times New Roman"/>
          <w:color w:val="000000" w:themeColor="text1"/>
        </w:rPr>
        <w:t>land</w:t>
      </w:r>
      <w:r w:rsidR="00582D04">
        <w:rPr>
          <w:rFonts w:cs="Times New Roman"/>
          <w:color w:val="000000" w:themeColor="text1"/>
        </w:rPr>
        <w:t>-</w:t>
      </w:r>
      <w:r w:rsidR="005631EB" w:rsidRPr="000930FA">
        <w:rPr>
          <w:rFonts w:cs="Times New Roman"/>
          <w:color w:val="000000" w:themeColor="text1"/>
        </w:rPr>
        <w:t xml:space="preserve">use constraints. Moreover, bioassessment scores can be similar in modified channels compared to natural streams independent of watershed land use, i.e., concordance between degraded stream condition and channel modification may not always be observed (Stein et al. </w:t>
      </w:r>
      <w:hyperlink w:anchor="ref-Stein13">
        <w:r w:rsidR="005631EB" w:rsidRPr="000930FA">
          <w:rPr>
            <w:rStyle w:val="Hyperlink"/>
            <w:rFonts w:cs="Times New Roman"/>
            <w:color w:val="000000" w:themeColor="text1"/>
          </w:rPr>
          <w:t>2013</w:t>
        </w:r>
      </w:hyperlink>
      <w:r w:rsidR="005631EB" w:rsidRPr="000930FA">
        <w:rPr>
          <w:rFonts w:cs="Times New Roman"/>
          <w:color w:val="000000" w:themeColor="text1"/>
        </w:rPr>
        <w:t>). More comprehensive assessments at individual sites may be needed to diagnose the immediate causes of degraded condition.</w:t>
      </w:r>
    </w:p>
    <w:p w14:paraId="603A35EE" w14:textId="28D30B1B" w:rsidR="00341021" w:rsidRPr="000930FA"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Finally, there are a few concerns </w:t>
      </w:r>
      <w:r w:rsidR="00BC27B3" w:rsidRPr="000930FA">
        <w:rPr>
          <w:rFonts w:cs="Times New Roman"/>
          <w:color w:val="000000" w:themeColor="text1"/>
        </w:rPr>
        <w:t xml:space="preserve">regarding using </w:t>
      </w:r>
      <w:r w:rsidRPr="000930FA">
        <w:rPr>
          <w:rFonts w:cs="Times New Roman"/>
          <w:color w:val="000000" w:themeColor="text1"/>
        </w:rPr>
        <w:t xml:space="preserve">a modeling approach for bioassessment </w:t>
      </w:r>
      <w:r w:rsidR="00BC27B3" w:rsidRPr="000930FA">
        <w:rPr>
          <w:rFonts w:cs="Times New Roman"/>
          <w:color w:val="000000" w:themeColor="text1"/>
        </w:rPr>
        <w:lastRenderedPageBreak/>
        <w:t xml:space="preserve">based on </w:t>
      </w:r>
      <w:r w:rsidRPr="000930FA">
        <w:rPr>
          <w:rFonts w:cs="Times New Roman"/>
          <w:color w:val="000000" w:themeColor="text1"/>
        </w:rPr>
        <w:t>the NHD</w:t>
      </w:r>
      <w:r w:rsidR="006B070D" w:rsidRPr="000930FA">
        <w:rPr>
          <w:rFonts w:cs="Times New Roman"/>
          <w:color w:val="000000" w:themeColor="text1"/>
        </w:rPr>
        <w:t>P</w:t>
      </w:r>
      <w:r w:rsidRPr="000930FA">
        <w:rPr>
          <w:rFonts w:cs="Times New Roman"/>
          <w:color w:val="000000" w:themeColor="text1"/>
        </w:rPr>
        <w:t xml:space="preserve">lus flowlines as a base layer. We applied our model to the entire network of the NHDPlus represented in StreamCat, which included a large number of intermittent or ephemeral streams, as well as non-wadeable rivers. </w:t>
      </w:r>
      <w:bookmarkStart w:id="27" w:name="_Hlk16422498"/>
      <w:r w:rsidR="00BC27B3" w:rsidRPr="000930FA">
        <w:rPr>
          <w:rFonts w:cs="Times New Roman"/>
          <w:color w:val="000000" w:themeColor="text1"/>
        </w:rPr>
        <w:t>T</w:t>
      </w:r>
      <w:r w:rsidRPr="000930FA">
        <w:rPr>
          <w:rFonts w:cs="Times New Roman"/>
          <w:color w:val="000000" w:themeColor="text1"/>
        </w:rPr>
        <w:t xml:space="preserve">he application of model results </w:t>
      </w:r>
      <w:r w:rsidR="00BC27B3" w:rsidRPr="000930FA">
        <w:rPr>
          <w:rFonts w:cs="Times New Roman"/>
          <w:color w:val="000000" w:themeColor="text1"/>
        </w:rPr>
        <w:t xml:space="preserve">to </w:t>
      </w:r>
      <w:r w:rsidRPr="000930FA">
        <w:rPr>
          <w:rFonts w:cs="Times New Roman"/>
          <w:color w:val="000000" w:themeColor="text1"/>
        </w:rPr>
        <w:t>these stream-types is open to question</w:t>
      </w:r>
      <w:r w:rsidR="00BC27B3" w:rsidRPr="000930FA">
        <w:rPr>
          <w:rFonts w:cs="Times New Roman"/>
          <w:color w:val="000000" w:themeColor="text1"/>
        </w:rPr>
        <w:t xml:space="preserve"> and would be</w:t>
      </w:r>
      <w:r w:rsidRPr="000930FA">
        <w:rPr>
          <w:rFonts w:cs="Times New Roman"/>
          <w:color w:val="000000" w:themeColor="text1"/>
        </w:rPr>
        <w:t xml:space="preserve"> valid only to the degree that the CSCI and its response to landscape disturbance</w:t>
      </w:r>
      <w:r w:rsidR="00E72CA2" w:rsidRPr="000930FA">
        <w:rPr>
          <w:rFonts w:cs="Times New Roman"/>
          <w:color w:val="000000" w:themeColor="text1"/>
        </w:rPr>
        <w:t xml:space="preserve"> describe biological integrity in these locations</w:t>
      </w:r>
      <w:bookmarkEnd w:id="27"/>
      <w:r w:rsidRPr="000930FA">
        <w:rPr>
          <w:rFonts w:cs="Times New Roman"/>
          <w:color w:val="000000" w:themeColor="text1"/>
        </w:rPr>
        <w:t>. In regions where ephemeral streams are particularly common (e.g., the inland deserts or the South Coast region), estimates of the extent of constrained or unconstrained streams may be inaccurate.</w:t>
      </w:r>
    </w:p>
    <w:p w14:paraId="34F8784C" w14:textId="77777777" w:rsidR="00BC27B3" w:rsidRPr="000930FA" w:rsidRDefault="00BC27B3" w:rsidP="000930FA">
      <w:pPr>
        <w:pStyle w:val="BodyText"/>
        <w:widowControl w:val="0"/>
        <w:snapToGrid w:val="0"/>
        <w:spacing w:before="0" w:after="0" w:line="480" w:lineRule="auto"/>
        <w:ind w:firstLine="720"/>
        <w:rPr>
          <w:rFonts w:cs="Times New Roman"/>
          <w:color w:val="000000" w:themeColor="text1"/>
        </w:rPr>
      </w:pPr>
    </w:p>
    <w:p w14:paraId="3433C6BA" w14:textId="77777777" w:rsidR="00341021" w:rsidRPr="000930FA" w:rsidRDefault="005631EB" w:rsidP="000930FA">
      <w:pPr>
        <w:pStyle w:val="Heading2"/>
        <w:keepLines w:val="0"/>
        <w:widowControl w:val="0"/>
        <w:snapToGrid w:val="0"/>
        <w:spacing w:before="0" w:line="480" w:lineRule="auto"/>
        <w:rPr>
          <w:rFonts w:cs="Times New Roman"/>
          <w:sz w:val="24"/>
          <w:szCs w:val="24"/>
        </w:rPr>
      </w:pPr>
      <w:bookmarkStart w:id="28" w:name="summary"/>
      <w:r w:rsidRPr="000930FA">
        <w:rPr>
          <w:rFonts w:cs="Times New Roman"/>
          <w:sz w:val="24"/>
          <w:szCs w:val="24"/>
        </w:rPr>
        <w:t>Summary</w:t>
      </w:r>
      <w:bookmarkEnd w:id="28"/>
    </w:p>
    <w:p w14:paraId="415B8A30" w14:textId="47364E45"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We demonstrated the use of quantile regression forests to successfully predict </w:t>
      </w:r>
      <w:r w:rsidR="00BC27B3" w:rsidRPr="000930FA">
        <w:rPr>
          <w:rFonts w:cs="Times New Roman"/>
          <w:color w:val="000000" w:themeColor="text1"/>
        </w:rPr>
        <w:t xml:space="preserve">the </w:t>
      </w:r>
      <w:r w:rsidRPr="000930FA">
        <w:rPr>
          <w:rFonts w:cs="Times New Roman"/>
          <w:color w:val="000000" w:themeColor="text1"/>
        </w:rPr>
        <w:t xml:space="preserve">range of biological index scores that could be </w:t>
      </w:r>
      <w:r w:rsidR="00BC27B3" w:rsidRPr="000930FA">
        <w:rPr>
          <w:rFonts w:cs="Times New Roman"/>
          <w:color w:val="000000" w:themeColor="text1"/>
        </w:rPr>
        <w:t xml:space="preserve">expected </w:t>
      </w:r>
      <w:r w:rsidRPr="000930FA">
        <w:rPr>
          <w:rFonts w:cs="Times New Roman"/>
          <w:color w:val="000000" w:themeColor="text1"/>
        </w:rPr>
        <w:t xml:space="preserve">at a stream segment </w:t>
      </w:r>
      <w:r w:rsidR="004C0257" w:rsidRPr="000930FA">
        <w:rPr>
          <w:rFonts w:cs="Times New Roman"/>
          <w:color w:val="000000" w:themeColor="text1"/>
        </w:rPr>
        <w:t>given the amount and type</w:t>
      </w:r>
      <w:r w:rsidRPr="000930FA">
        <w:rPr>
          <w:rFonts w:cs="Times New Roman"/>
          <w:color w:val="000000" w:themeColor="text1"/>
        </w:rPr>
        <w:t xml:space="preserve"> of landscape development</w:t>
      </w:r>
      <w:r w:rsidR="004C0257" w:rsidRPr="000930FA">
        <w:rPr>
          <w:rFonts w:cs="Times New Roman"/>
          <w:color w:val="000000" w:themeColor="text1"/>
        </w:rPr>
        <w:t xml:space="preserve"> surrounding a stream</w:t>
      </w:r>
      <w:r w:rsidRPr="000930FA">
        <w:rPr>
          <w:rFonts w:cs="Times New Roman"/>
          <w:color w:val="000000" w:themeColor="text1"/>
        </w:rPr>
        <w:t xml:space="preserve">. Although random forest models have been increasingly used in bioassessment applications, our approach is the first to use quantile models to </w:t>
      </w:r>
      <w:r w:rsidR="004C0257" w:rsidRPr="000930FA">
        <w:rPr>
          <w:rFonts w:cs="Times New Roman"/>
          <w:color w:val="000000" w:themeColor="text1"/>
        </w:rPr>
        <w:t>estimate the range of biological condition scores likely to be observed at a site</w:t>
      </w:r>
      <w:r w:rsidRPr="000930FA">
        <w:rPr>
          <w:rFonts w:cs="Times New Roman"/>
          <w:color w:val="000000" w:themeColor="text1"/>
        </w:rPr>
        <w:t xml:space="preserve">. </w:t>
      </w:r>
      <w:r w:rsidR="004C0257" w:rsidRPr="000930FA">
        <w:rPr>
          <w:rFonts w:cs="Times New Roman"/>
          <w:color w:val="000000" w:themeColor="text1"/>
        </w:rPr>
        <w:t>A</w:t>
      </w:r>
      <w:r w:rsidRPr="000930FA">
        <w:rPr>
          <w:rFonts w:cs="Times New Roman"/>
          <w:color w:val="000000" w:themeColor="text1"/>
        </w:rPr>
        <w:t xml:space="preserve">dditional work could build on this initial approach to apply </w:t>
      </w:r>
      <w:r w:rsidR="004C0257" w:rsidRPr="000930FA">
        <w:rPr>
          <w:rFonts w:cs="Times New Roman"/>
          <w:color w:val="000000" w:themeColor="text1"/>
        </w:rPr>
        <w:t xml:space="preserve">such </w:t>
      </w:r>
      <w:r w:rsidRPr="000930FA">
        <w:rPr>
          <w:rFonts w:cs="Times New Roman"/>
          <w:color w:val="000000" w:themeColor="text1"/>
        </w:rPr>
        <w:t>models in different locations</w:t>
      </w:r>
      <w:r w:rsidR="00E72CA2" w:rsidRPr="000930FA">
        <w:rPr>
          <w:rFonts w:cs="Times New Roman"/>
          <w:color w:val="000000" w:themeColor="text1"/>
        </w:rPr>
        <w:t>,</w:t>
      </w:r>
      <w:r w:rsidRPr="000930FA">
        <w:rPr>
          <w:rFonts w:cs="Times New Roman"/>
          <w:color w:val="000000" w:themeColor="text1"/>
        </w:rPr>
        <w:t xml:space="preserve"> </w:t>
      </w:r>
      <w:r w:rsidR="004C0257" w:rsidRPr="000930FA">
        <w:rPr>
          <w:rFonts w:cs="Times New Roman"/>
          <w:color w:val="000000" w:themeColor="text1"/>
        </w:rPr>
        <w:t xml:space="preserve">apply them </w:t>
      </w:r>
      <w:r w:rsidRPr="000930FA">
        <w:rPr>
          <w:rFonts w:cs="Times New Roman"/>
          <w:color w:val="000000" w:themeColor="text1"/>
        </w:rPr>
        <w:t xml:space="preserve">to alternative biological response endpoints, or explore different predictors that </w:t>
      </w:r>
      <w:r w:rsidR="004C0257" w:rsidRPr="000930FA">
        <w:rPr>
          <w:rFonts w:cs="Times New Roman"/>
          <w:color w:val="000000" w:themeColor="text1"/>
        </w:rPr>
        <w:t>represent</w:t>
      </w:r>
      <w:r w:rsidR="000930FA">
        <w:rPr>
          <w:rFonts w:cs="Times New Roman"/>
          <w:color w:val="000000" w:themeColor="text1"/>
        </w:rPr>
        <w:t xml:space="preserve"> </w:t>
      </w:r>
      <w:r w:rsidRPr="000930FA">
        <w:rPr>
          <w:rFonts w:cs="Times New Roman"/>
          <w:color w:val="000000" w:themeColor="text1"/>
        </w:rPr>
        <w:t xml:space="preserve">regionally-specific stressor gradients. The predictive performance of quantile regression forests in bioassessment applications have also not been fully explored, such as understanding the accuracy of predictions or </w:t>
      </w:r>
      <w:r w:rsidR="004C0257" w:rsidRPr="000930FA">
        <w:rPr>
          <w:rFonts w:cs="Times New Roman"/>
          <w:color w:val="000000" w:themeColor="text1"/>
        </w:rPr>
        <w:t xml:space="preserve">if </w:t>
      </w:r>
      <w:r w:rsidRPr="000930FA">
        <w:rPr>
          <w:rFonts w:cs="Times New Roman"/>
          <w:color w:val="000000" w:themeColor="text1"/>
        </w:rPr>
        <w:t xml:space="preserve">the relative importance of predictors </w:t>
      </w:r>
      <w:r w:rsidR="004C0257" w:rsidRPr="000930FA">
        <w:rPr>
          <w:rFonts w:cs="Times New Roman"/>
          <w:color w:val="000000" w:themeColor="text1"/>
        </w:rPr>
        <w:t xml:space="preserve">varies depending on </w:t>
      </w:r>
      <w:r w:rsidR="00E72CA2" w:rsidRPr="000930FA">
        <w:rPr>
          <w:rFonts w:cs="Times New Roman"/>
          <w:color w:val="000000" w:themeColor="text1"/>
        </w:rPr>
        <w:t>the</w:t>
      </w:r>
      <w:r w:rsidR="000930FA">
        <w:rPr>
          <w:rFonts w:cs="Times New Roman"/>
          <w:color w:val="000000" w:themeColor="text1"/>
        </w:rPr>
        <w:t xml:space="preserve"> </w:t>
      </w:r>
      <w:r w:rsidRPr="000930FA">
        <w:rPr>
          <w:rFonts w:cs="Times New Roman"/>
          <w:color w:val="000000" w:themeColor="text1"/>
        </w:rPr>
        <w:t>quantiles</w:t>
      </w:r>
      <w:r w:rsidR="004C0257" w:rsidRPr="000930FA">
        <w:rPr>
          <w:rFonts w:cs="Times New Roman"/>
          <w:color w:val="000000" w:themeColor="text1"/>
        </w:rPr>
        <w:t xml:space="preserve"> being predicted</w:t>
      </w:r>
      <w:r w:rsidRPr="000930FA">
        <w:rPr>
          <w:rFonts w:cs="Times New Roman"/>
          <w:color w:val="000000" w:themeColor="text1"/>
        </w:rPr>
        <w:t>. Our approach suggests these models are promising and future work could focus on any of the above suggestions to better understand the utility of these</w:t>
      </w:r>
      <w:r w:rsidR="00E72CA2" w:rsidRPr="000930FA">
        <w:rPr>
          <w:rFonts w:cs="Times New Roman"/>
          <w:color w:val="000000" w:themeColor="text1"/>
        </w:rPr>
        <w:t xml:space="preserve"> tools</w:t>
      </w:r>
      <w:r w:rsidRPr="000930FA">
        <w:rPr>
          <w:rFonts w:cs="Times New Roman"/>
          <w:color w:val="000000" w:themeColor="text1"/>
        </w:rPr>
        <w:t>.</w:t>
      </w:r>
    </w:p>
    <w:p w14:paraId="6FD12B40" w14:textId="4EC064B9" w:rsidR="009A76E4" w:rsidRDefault="005631EB" w:rsidP="000930FA">
      <w:pPr>
        <w:pStyle w:val="BodyText"/>
        <w:widowControl w:val="0"/>
        <w:snapToGrid w:val="0"/>
        <w:spacing w:before="0" w:after="0" w:line="480" w:lineRule="auto"/>
        <w:ind w:firstLine="720"/>
        <w:rPr>
          <w:rFonts w:cs="Times New Roman"/>
          <w:color w:val="000000" w:themeColor="text1"/>
        </w:rPr>
      </w:pPr>
      <w:r w:rsidRPr="000930FA">
        <w:rPr>
          <w:rFonts w:cs="Times New Roman"/>
          <w:color w:val="000000" w:themeColor="text1"/>
        </w:rPr>
        <w:t>Th</w:t>
      </w:r>
      <w:r w:rsidR="004C0257" w:rsidRPr="000930FA">
        <w:rPr>
          <w:rFonts w:cs="Times New Roman"/>
          <w:color w:val="000000" w:themeColor="text1"/>
        </w:rPr>
        <w:t>is</w:t>
      </w:r>
      <w:r w:rsidRPr="000930FA">
        <w:rPr>
          <w:rFonts w:cs="Times New Roman"/>
          <w:color w:val="000000" w:themeColor="text1"/>
        </w:rPr>
        <w:t xml:space="preserve"> model</w:t>
      </w:r>
      <w:r w:rsidR="004C0257" w:rsidRPr="000930FA">
        <w:rPr>
          <w:rFonts w:cs="Times New Roman"/>
          <w:color w:val="000000" w:themeColor="text1"/>
        </w:rPr>
        <w:t>ing approach</w:t>
      </w:r>
      <w:r w:rsidRPr="000930FA">
        <w:rPr>
          <w:rFonts w:cs="Times New Roman"/>
          <w:color w:val="000000" w:themeColor="text1"/>
        </w:rPr>
        <w:t xml:space="preserve"> can be used to characterize the extent of biologically constrained channels in developed landscapes</w:t>
      </w:r>
      <w:r w:rsidR="004C0257" w:rsidRPr="000930FA">
        <w:rPr>
          <w:rFonts w:cs="Times New Roman"/>
          <w:color w:val="000000" w:themeColor="text1"/>
        </w:rPr>
        <w:t>,</w:t>
      </w:r>
      <w:r w:rsidRPr="000930FA">
        <w:rPr>
          <w:rFonts w:cs="Times New Roman"/>
          <w:color w:val="000000" w:themeColor="text1"/>
        </w:rPr>
        <w:t xml:space="preserve"> and </w:t>
      </w:r>
      <w:r w:rsidR="004C0257" w:rsidRPr="000930FA">
        <w:rPr>
          <w:rFonts w:cs="Times New Roman"/>
          <w:color w:val="000000" w:themeColor="text1"/>
        </w:rPr>
        <w:t xml:space="preserve">it </w:t>
      </w:r>
      <w:r w:rsidRPr="000930FA">
        <w:rPr>
          <w:rFonts w:cs="Times New Roman"/>
          <w:color w:val="000000" w:themeColor="text1"/>
        </w:rPr>
        <w:t xml:space="preserve">provides a tool to determine how managers can best </w:t>
      </w:r>
      <w:r w:rsidRPr="000930FA">
        <w:rPr>
          <w:rFonts w:cs="Times New Roman"/>
          <w:color w:val="000000" w:themeColor="text1"/>
        </w:rPr>
        <w:lastRenderedPageBreak/>
        <w:t xml:space="preserve">prioritize resources for stream management by </w:t>
      </w:r>
      <w:r w:rsidR="004C0257" w:rsidRPr="000930FA">
        <w:rPr>
          <w:rFonts w:cs="Times New Roman"/>
          <w:color w:val="000000" w:themeColor="text1"/>
        </w:rPr>
        <w:t xml:space="preserve">identifying what </w:t>
      </w:r>
      <w:r w:rsidRPr="000930FA">
        <w:rPr>
          <w:rFonts w:cs="Times New Roman"/>
          <w:color w:val="000000" w:themeColor="text1"/>
        </w:rPr>
        <w:t xml:space="preserve">landscape factors might constrain </w:t>
      </w:r>
      <w:r w:rsidR="004C0257" w:rsidRPr="000930FA">
        <w:rPr>
          <w:rFonts w:cs="Times New Roman"/>
          <w:color w:val="000000" w:themeColor="text1"/>
        </w:rPr>
        <w:t xml:space="preserve">the biological condition of </w:t>
      </w:r>
      <w:r w:rsidRPr="000930FA">
        <w:rPr>
          <w:rFonts w:cs="Times New Roman"/>
          <w:color w:val="000000" w:themeColor="text1"/>
        </w:rPr>
        <w:t xml:space="preserve">each </w:t>
      </w:r>
      <w:r w:rsidR="004C0257" w:rsidRPr="000930FA">
        <w:rPr>
          <w:rFonts w:cs="Times New Roman"/>
          <w:color w:val="000000" w:themeColor="text1"/>
        </w:rPr>
        <w:t xml:space="preserve">stream </w:t>
      </w:r>
      <w:r w:rsidRPr="000930FA">
        <w:rPr>
          <w:rFonts w:cs="Times New Roman"/>
          <w:color w:val="000000" w:themeColor="text1"/>
        </w:rPr>
        <w:t xml:space="preserve">segment. Our application to the San Gabriel watershed demonstrated how the statewide results can be used at a spatial scale where many management decisions are implemented through close interaction with a regional stakeholder group with direct interests in the local resources. The approach leverages information from multiple sources to develop a context for biological assessment that provides an expectation of what is likely to be achieved </w:t>
      </w:r>
      <w:r w:rsidR="004C0257" w:rsidRPr="000930FA">
        <w:rPr>
          <w:rFonts w:cs="Times New Roman"/>
          <w:color w:val="000000" w:themeColor="text1"/>
        </w:rPr>
        <w:t>given</w:t>
      </w:r>
      <w:r w:rsidRPr="000930FA">
        <w:rPr>
          <w:rFonts w:cs="Times New Roman"/>
          <w:color w:val="000000" w:themeColor="text1"/>
        </w:rPr>
        <w:t xml:space="preserve"> current land use </w:t>
      </w:r>
      <w:r w:rsidR="004C0257" w:rsidRPr="000930FA">
        <w:rPr>
          <w:rFonts w:cs="Times New Roman"/>
          <w:color w:val="000000" w:themeColor="text1"/>
        </w:rPr>
        <w:t>conditions</w:t>
      </w:r>
      <w:r w:rsidRPr="000930FA">
        <w:rPr>
          <w:rFonts w:cs="Times New Roman"/>
          <w:color w:val="000000" w:themeColor="text1"/>
        </w:rPr>
        <w:t xml:space="preserve">. </w:t>
      </w:r>
      <w:r w:rsidR="00754F31" w:rsidRPr="000930FA">
        <w:rPr>
          <w:rFonts w:cs="Times New Roman"/>
          <w:color w:val="000000" w:themeColor="text1"/>
        </w:rPr>
        <w:t xml:space="preserve">Such integration of information </w:t>
      </w:r>
      <w:r w:rsidRPr="000930FA">
        <w:rPr>
          <w:rFonts w:cs="Times New Roman"/>
          <w:color w:val="000000" w:themeColor="text1"/>
        </w:rPr>
        <w:t>can facilitate more targeted management actions that vary depending on the landscape context and can also inform decisions on extent and effort for future monitoring locations.</w:t>
      </w:r>
    </w:p>
    <w:p w14:paraId="45E4DA75" w14:textId="77777777" w:rsidR="009A76E4" w:rsidRDefault="009A76E4">
      <w:pPr>
        <w:rPr>
          <w:rFonts w:cs="Times New Roman"/>
          <w:color w:val="000000" w:themeColor="text1"/>
        </w:rPr>
      </w:pPr>
      <w:r>
        <w:rPr>
          <w:rFonts w:cs="Times New Roman"/>
          <w:color w:val="000000" w:themeColor="text1"/>
        </w:rPr>
        <w:br w:type="page"/>
      </w:r>
    </w:p>
    <w:p w14:paraId="4D337B2A" w14:textId="37F6FB94" w:rsidR="00754F31" w:rsidRPr="000930FA" w:rsidRDefault="00754F31"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lastRenderedPageBreak/>
        <w:t>ACKNOWLEDGMENTS</w:t>
      </w:r>
    </w:p>
    <w:p w14:paraId="43018997" w14:textId="662FCAC5" w:rsidR="00341021" w:rsidRPr="000930FA" w:rsidRDefault="005631EB" w:rsidP="000930FA">
      <w:pPr>
        <w:pStyle w:val="Heading1"/>
        <w:keepLines w:val="0"/>
        <w:widowControl w:val="0"/>
        <w:snapToGrid w:val="0"/>
        <w:spacing w:before="0" w:line="480" w:lineRule="auto"/>
        <w:ind w:firstLine="720"/>
        <w:rPr>
          <w:rFonts w:cs="Times New Roman"/>
          <w:b w:val="0"/>
          <w:bCs w:val="0"/>
          <w:sz w:val="24"/>
          <w:szCs w:val="24"/>
        </w:rPr>
      </w:pPr>
      <w:bookmarkStart w:id="29" w:name="author-contributions"/>
      <w:r w:rsidRPr="000930FA">
        <w:rPr>
          <w:rFonts w:cs="Times New Roman"/>
          <w:b w:val="0"/>
          <w:bCs w:val="0"/>
          <w:sz w:val="24"/>
          <w:szCs w:val="24"/>
        </w:rPr>
        <w:t>Author contributions</w:t>
      </w:r>
      <w:bookmarkEnd w:id="29"/>
      <w:r w:rsidR="00754F31" w:rsidRPr="000930FA">
        <w:rPr>
          <w:rFonts w:cs="Times New Roman"/>
          <w:b w:val="0"/>
          <w:bCs w:val="0"/>
          <w:sz w:val="24"/>
          <w:szCs w:val="24"/>
        </w:rPr>
        <w:t xml:space="preserve">: </w:t>
      </w:r>
      <w:r w:rsidRPr="000930FA">
        <w:rPr>
          <w:rFonts w:cs="Times New Roman"/>
          <w:b w:val="0"/>
          <w:bCs w:val="0"/>
          <w:sz w:val="24"/>
          <w:szCs w:val="24"/>
        </w:rPr>
        <w:t>MB, RM, SJ, KW, JW, PO, RH, CL, MS, and ES performed the research and analyzed the data. MB, RM, SJ, JW, PO, RH, and CL wrote the paper. RM, SJ, KW, and PO provided data. All authors discussed the methods and results and contributed to the development of the manuscript.</w:t>
      </w:r>
    </w:p>
    <w:p w14:paraId="315DB761" w14:textId="6598C18F" w:rsidR="00341021" w:rsidRPr="000930FA" w:rsidRDefault="005631EB" w:rsidP="000930FA">
      <w:pPr>
        <w:pStyle w:val="FirstParagraph"/>
        <w:widowControl w:val="0"/>
        <w:snapToGrid w:val="0"/>
        <w:spacing w:before="0" w:after="0" w:line="480" w:lineRule="auto"/>
        <w:ind w:firstLine="720"/>
        <w:rPr>
          <w:rFonts w:cs="Times New Roman"/>
          <w:color w:val="000000" w:themeColor="text1"/>
        </w:rPr>
      </w:pPr>
      <w:r w:rsidRPr="000930FA">
        <w:rPr>
          <w:rFonts w:cs="Times New Roman"/>
          <w:color w:val="000000" w:themeColor="text1"/>
        </w:rPr>
        <w:t xml:space="preserve">The authors acknowledge support from the San Gabriel River Regional Monitoring Program and the California State Water Resources Control Board. We thank Phil Markle and Lester Yuan for reviewing an earlier draft of the manuscript. </w:t>
      </w:r>
      <w:r w:rsidR="0002189D" w:rsidRPr="000930FA">
        <w:rPr>
          <w:rFonts w:cs="Times New Roman"/>
          <w:color w:val="000000" w:themeColor="text1"/>
        </w:rPr>
        <w:t>We acknowledge feedback</w:t>
      </w:r>
      <w:r w:rsidR="00767008" w:rsidRPr="000930FA">
        <w:rPr>
          <w:rFonts w:cs="Times New Roman"/>
          <w:color w:val="000000" w:themeColor="text1"/>
        </w:rPr>
        <w:t xml:space="preserve"> received</w:t>
      </w:r>
      <w:r w:rsidR="0002189D" w:rsidRPr="000930FA">
        <w:rPr>
          <w:rFonts w:cs="Times New Roman"/>
          <w:color w:val="000000" w:themeColor="text1"/>
        </w:rPr>
        <w:t xml:space="preserve"> from a Science Advisory Panel </w:t>
      </w:r>
      <w:r w:rsidR="00767008" w:rsidRPr="000930FA">
        <w:rPr>
          <w:rFonts w:cs="Times New Roman"/>
          <w:color w:val="000000" w:themeColor="text1"/>
        </w:rPr>
        <w:t xml:space="preserve">that included Clifford Dahm, Chuck Hawkins, Ken Reckhow, Paul Stacey, Jan Stevenson, and Lester Yuan. </w:t>
      </w:r>
      <w:r w:rsidRPr="000930FA">
        <w:rPr>
          <w:rFonts w:cs="Times New Roman"/>
          <w:color w:val="000000" w:themeColor="text1"/>
        </w:rPr>
        <w:t>The views expressed in this article are those of the authors and do not necessarily represent the views or policies of the U.S. Environmental Protection Agency. Any mention of trade names, products, or services does not imply an endorsement by the U.S. Government or the U.S. Environmental Protection Agency. The EPA does not endorse any commercial products, services, or enterprises.</w:t>
      </w:r>
    </w:p>
    <w:p w14:paraId="6E16D8D3" w14:textId="4A80D895" w:rsidR="00BC40B7" w:rsidRPr="000930FA" w:rsidRDefault="00BC40B7" w:rsidP="000930FA">
      <w:pPr>
        <w:pStyle w:val="Heading1"/>
        <w:keepLines w:val="0"/>
        <w:widowControl w:val="0"/>
        <w:snapToGrid w:val="0"/>
        <w:spacing w:before="0" w:line="480" w:lineRule="auto"/>
        <w:rPr>
          <w:rFonts w:cs="Times New Roman"/>
          <w:b w:val="0"/>
          <w:bCs w:val="0"/>
          <w:sz w:val="24"/>
          <w:szCs w:val="24"/>
        </w:rPr>
      </w:pPr>
      <w:r w:rsidRPr="000930FA">
        <w:rPr>
          <w:rFonts w:cs="Times New Roman"/>
          <w:sz w:val="24"/>
          <w:szCs w:val="24"/>
        </w:rPr>
        <w:tab/>
      </w:r>
      <w:r w:rsidRPr="000930FA">
        <w:rPr>
          <w:rFonts w:cs="Times New Roman"/>
          <w:b w:val="0"/>
          <w:bCs w:val="0"/>
          <w:sz w:val="24"/>
          <w:szCs w:val="24"/>
        </w:rPr>
        <w:t>Supplemental materials: Geospatial data of model results mapped to stream reaches in California is provided at Beck (</w:t>
      </w:r>
      <w:hyperlink w:anchor="ref-Beck18d">
        <w:r w:rsidRPr="000930FA">
          <w:rPr>
            <w:rStyle w:val="Hyperlink"/>
            <w:rFonts w:cs="Times New Roman"/>
            <w:b w:val="0"/>
            <w:bCs w:val="0"/>
            <w:color w:val="000000" w:themeColor="text1"/>
            <w:sz w:val="24"/>
            <w:szCs w:val="24"/>
          </w:rPr>
          <w:t>2018</w:t>
        </w:r>
      </w:hyperlink>
      <w:hyperlink w:anchor="ref-Beck18d">
        <w:r w:rsidRPr="000930FA">
          <w:rPr>
            <w:rStyle w:val="Hyperlink"/>
            <w:rFonts w:cs="Times New Roman"/>
            <w:b w:val="0"/>
            <w:bCs w:val="0"/>
            <w:color w:val="000000" w:themeColor="text1"/>
            <w:sz w:val="24"/>
            <w:szCs w:val="24"/>
          </w:rPr>
          <w:t>a</w:t>
        </w:r>
      </w:hyperlink>
      <w:r w:rsidRPr="000930FA">
        <w:rPr>
          <w:rFonts w:cs="Times New Roman"/>
          <w:b w:val="0"/>
          <w:bCs w:val="0"/>
          <w:sz w:val="24"/>
          <w:szCs w:val="24"/>
        </w:rPr>
        <w:t xml:space="preserve">). The SCAPE model application website is available at </w:t>
      </w:r>
      <w:hyperlink r:id="rId7">
        <w:r w:rsidRPr="000930FA">
          <w:rPr>
            <w:rStyle w:val="Hyperlink"/>
            <w:rFonts w:cs="Times New Roman"/>
            <w:b w:val="0"/>
            <w:bCs w:val="0"/>
            <w:color w:val="000000" w:themeColor="text1"/>
            <w:sz w:val="24"/>
            <w:szCs w:val="24"/>
          </w:rPr>
          <w:t>http://shiny.sccwrp.org/scape/</w:t>
        </w:r>
      </w:hyperlink>
      <w:r w:rsidRPr="000930FA">
        <w:rPr>
          <w:rFonts w:cs="Times New Roman"/>
          <w:b w:val="0"/>
          <w:bCs w:val="0"/>
          <w:sz w:val="24"/>
          <w:szCs w:val="24"/>
        </w:rPr>
        <w:t>, and full source code is accessible at Beck (</w:t>
      </w:r>
      <w:hyperlink w:anchor="ref-Beck18c">
        <w:r w:rsidRPr="000930FA">
          <w:rPr>
            <w:rStyle w:val="Hyperlink"/>
            <w:rFonts w:cs="Times New Roman"/>
            <w:b w:val="0"/>
            <w:bCs w:val="0"/>
            <w:color w:val="000000" w:themeColor="text1"/>
            <w:sz w:val="24"/>
            <w:szCs w:val="24"/>
          </w:rPr>
          <w:t>2018</w:t>
        </w:r>
      </w:hyperlink>
      <w:hyperlink w:anchor="ref-Beck18c">
        <w:r w:rsidRPr="000930FA">
          <w:rPr>
            <w:rStyle w:val="Hyperlink"/>
            <w:rFonts w:cs="Times New Roman"/>
            <w:b w:val="0"/>
            <w:bCs w:val="0"/>
            <w:color w:val="000000" w:themeColor="text1"/>
            <w:sz w:val="24"/>
            <w:szCs w:val="24"/>
          </w:rPr>
          <w:t>b</w:t>
        </w:r>
      </w:hyperlink>
      <w:r w:rsidRPr="000930FA">
        <w:rPr>
          <w:rFonts w:cs="Times New Roman"/>
          <w:b w:val="0"/>
          <w:bCs w:val="0"/>
          <w:sz w:val="24"/>
          <w:szCs w:val="24"/>
        </w:rPr>
        <w:t>). Additional content for the case study, figures, and tables are available in the supplement.</w:t>
      </w:r>
    </w:p>
    <w:p w14:paraId="7EC3A9B0" w14:textId="77777777" w:rsidR="001073C8" w:rsidRPr="000930FA" w:rsidRDefault="001073C8" w:rsidP="000930FA">
      <w:pPr>
        <w:pStyle w:val="BodyText"/>
        <w:widowControl w:val="0"/>
        <w:snapToGrid w:val="0"/>
        <w:spacing w:before="0" w:after="0" w:line="480" w:lineRule="auto"/>
        <w:rPr>
          <w:rFonts w:eastAsiaTheme="majorEastAsia" w:cs="Times New Roman"/>
          <w:color w:val="000000" w:themeColor="text1"/>
        </w:rPr>
      </w:pPr>
      <w:bookmarkStart w:id="30" w:name="figures"/>
      <w:r w:rsidRPr="000930FA">
        <w:rPr>
          <w:rFonts w:cs="Times New Roman"/>
          <w:color w:val="000000" w:themeColor="text1"/>
        </w:rPr>
        <w:br w:type="page"/>
      </w:r>
    </w:p>
    <w:p w14:paraId="6408DDB5" w14:textId="508D15E4" w:rsidR="00341021" w:rsidRPr="000930FA" w:rsidRDefault="00D970CC" w:rsidP="000930FA">
      <w:pPr>
        <w:pStyle w:val="Heading1"/>
        <w:keepLines w:val="0"/>
        <w:widowControl w:val="0"/>
        <w:snapToGrid w:val="0"/>
        <w:spacing w:before="0" w:line="480" w:lineRule="auto"/>
        <w:ind w:left="360" w:hanging="360"/>
        <w:rPr>
          <w:rFonts w:cs="Times New Roman"/>
          <w:sz w:val="24"/>
          <w:szCs w:val="24"/>
        </w:rPr>
      </w:pPr>
      <w:bookmarkStart w:id="31" w:name="references"/>
      <w:bookmarkEnd w:id="30"/>
      <w:r w:rsidRPr="000930FA">
        <w:rPr>
          <w:rFonts w:cs="Times New Roman"/>
          <w:sz w:val="24"/>
          <w:szCs w:val="24"/>
        </w:rPr>
        <w:lastRenderedPageBreak/>
        <w:t>LITERATURE CITED</w:t>
      </w:r>
      <w:bookmarkEnd w:id="31"/>
    </w:p>
    <w:p w14:paraId="4288C88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2" w:name="refs"/>
      <w:r w:rsidRPr="000930FA">
        <w:rPr>
          <w:rFonts w:cs="Times New Roman"/>
          <w:color w:val="000000" w:themeColor="text1"/>
        </w:rPr>
        <w:t>Allan, D., D. Erickson, and J. Fay. 1997. The influence of catchment land use on stream integrity across multiple spatial scales. Freshwater Biology 37:149–161.</w:t>
      </w:r>
    </w:p>
    <w:p w14:paraId="14812109"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3" w:name="ref-Allan97"/>
      <w:bookmarkEnd w:id="33"/>
      <w:r w:rsidRPr="000930FA">
        <w:rPr>
          <w:rFonts w:cs="Times New Roman"/>
          <w:color w:val="000000" w:themeColor="text1"/>
        </w:rPr>
        <w:t>Bailey, R. C., T. B. Reynoldson, A. G. Yates, J. Bailey, and S. Linke. 2007. Integrating stream bioassessment and landscape ecology as a tool for land use planning. Freshwater Biology 52:908–917.</w:t>
      </w:r>
    </w:p>
    <w:p w14:paraId="38DD08C6" w14:textId="0D07A0DB"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4" w:name="ref-Bailey07"/>
      <w:bookmarkEnd w:id="34"/>
      <w:r w:rsidRPr="000930FA">
        <w:rPr>
          <w:rFonts w:cs="Times New Roman"/>
          <w:color w:val="000000" w:themeColor="text1"/>
        </w:rPr>
        <w:t>Beck, M. W. 2018a. SCCWRP/SCAPE: v1.0</w:t>
      </w:r>
      <w:r w:rsidR="003A0598">
        <w:rPr>
          <w:rFonts w:cs="Times New Roman"/>
          <w:color w:val="000000" w:themeColor="text1"/>
        </w:rPr>
        <w:t xml:space="preserve">. </w:t>
      </w:r>
      <w:r w:rsidRPr="000930FA">
        <w:rPr>
          <w:rFonts w:cs="Times New Roman"/>
          <w:color w:val="000000" w:themeColor="text1"/>
        </w:rPr>
        <w:t>Zenodo</w:t>
      </w:r>
      <w:r w:rsidR="003A0598">
        <w:rPr>
          <w:rFonts w:cs="Times New Roman"/>
          <w:color w:val="000000" w:themeColor="text1"/>
        </w:rPr>
        <w:t xml:space="preserve">. (Available from: </w:t>
      </w:r>
      <w:r w:rsidRPr="000930FA">
        <w:rPr>
          <w:rFonts w:cs="Times New Roman"/>
          <w:color w:val="000000" w:themeColor="text1"/>
        </w:rPr>
        <w:t xml:space="preserve"> </w:t>
      </w:r>
      <w:hyperlink r:id="rId8" w:history="1">
        <w:r w:rsidRPr="003A0598">
          <w:rPr>
            <w:rStyle w:val="Hyperlink"/>
            <w:rFonts w:cs="Times New Roman"/>
            <w:color w:val="000000" w:themeColor="text1"/>
          </w:rPr>
          <w:t>http://doi.org/10.5281/zenodo.1218121</w:t>
        </w:r>
      </w:hyperlink>
      <w:r w:rsidR="003A0598">
        <w:rPr>
          <w:rFonts w:cs="Times New Roman"/>
          <w:color w:val="000000" w:themeColor="text1"/>
        </w:rPr>
        <w:t>)</w:t>
      </w:r>
    </w:p>
    <w:p w14:paraId="12A657BE" w14:textId="587D4E1E"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5" w:name="ref-Beck18c"/>
      <w:bookmarkEnd w:id="35"/>
      <w:r w:rsidRPr="000930FA">
        <w:rPr>
          <w:rFonts w:cs="Times New Roman"/>
          <w:color w:val="000000" w:themeColor="text1"/>
        </w:rPr>
        <w:t xml:space="preserve">Beck, M. W. 2018b. Constrained streams for biological integrity in California. Knowledge Network for Biocomplexity. </w:t>
      </w:r>
      <w:r w:rsidR="00ED6B95">
        <w:rPr>
          <w:rFonts w:cs="Times New Roman"/>
          <w:color w:val="000000" w:themeColor="text1"/>
        </w:rPr>
        <w:t xml:space="preserve">(Available from: </w:t>
      </w:r>
      <w:r w:rsidR="00ED6B95" w:rsidRPr="00ED6B95">
        <w:rPr>
          <w:rFonts w:cs="Times New Roman"/>
          <w:color w:val="000000" w:themeColor="text1"/>
        </w:rPr>
        <w:t>https://knb.ecoinformatics.org/view/urn:uuid:75411f50-32ed-42a5-bbfd-26833c7a441f</w:t>
      </w:r>
      <w:r w:rsidR="00ED6B95">
        <w:rPr>
          <w:rFonts w:cs="Times New Roman"/>
          <w:color w:val="000000" w:themeColor="text1"/>
        </w:rPr>
        <w:t>)</w:t>
      </w:r>
    </w:p>
    <w:p w14:paraId="1280D64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6" w:name="ref-Beck18d"/>
      <w:bookmarkEnd w:id="36"/>
      <w:r w:rsidRPr="000930FA">
        <w:rPr>
          <w:rFonts w:cs="Times New Roman"/>
          <w:color w:val="000000" w:themeColor="text1"/>
        </w:rPr>
        <w:t>Beechie, T., G. Pess, P. Roni, and G. Giannico. 2007. Setting river restoration priorities: A review of approaches and general protocol for identifying and prioritizing actions. North American Journal of Fisheries Management 28:891–905.</w:t>
      </w:r>
    </w:p>
    <w:p w14:paraId="73A891B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7" w:name="ref-Beechi07"/>
      <w:bookmarkEnd w:id="37"/>
      <w:r w:rsidRPr="000930FA">
        <w:rPr>
          <w:rFonts w:cs="Times New Roman"/>
          <w:color w:val="000000" w:themeColor="text1"/>
        </w:rPr>
        <w:t>Bernhardt, E. S., E. B. Sudduth, M. A. Palmer, J. D. Allan, J. L. Meyer, G. Alexander, J. Follastad-Shah, B. Hassett, R. Jenkinson, R. Lave, J. Rumps, and L. Pagano. 2007. Restoring rivers one reach at a time: Results from a survey of U.S. river restoration practitioners. Restoration Ecology 15:482–493.</w:t>
      </w:r>
    </w:p>
    <w:p w14:paraId="46C6D93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38" w:name="ref-Bernhardt07"/>
      <w:bookmarkStart w:id="39" w:name="ref-SDWB16"/>
      <w:bookmarkEnd w:id="38"/>
      <w:bookmarkEnd w:id="39"/>
      <w:r w:rsidRPr="000930FA">
        <w:rPr>
          <w:rFonts w:cs="Times New Roman"/>
          <w:color w:val="000000" w:themeColor="text1"/>
        </w:rPr>
        <w:t>Breiman, L. 2001. Random forests. Machine Learning 45:5–32.</w:t>
      </w:r>
    </w:p>
    <w:p w14:paraId="558729A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0" w:name="ref-Breiman01"/>
      <w:bookmarkEnd w:id="40"/>
      <w:r w:rsidRPr="000930FA">
        <w:rPr>
          <w:rFonts w:cs="Times New Roman"/>
          <w:color w:val="000000" w:themeColor="text1"/>
        </w:rPr>
        <w:t>Brody, S. D. 2003. Measuring the effects of stakeholder participation on the quality of local plans based on the principles of collaborative ecosystem management. Journal of Planning Education and Research 22:407–419.</w:t>
      </w:r>
    </w:p>
    <w:p w14:paraId="7F8F029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1" w:name="ref-Brody03"/>
      <w:bookmarkStart w:id="42" w:name="ref-Brown09"/>
      <w:bookmarkEnd w:id="41"/>
      <w:bookmarkEnd w:id="42"/>
      <w:r w:rsidRPr="000930FA">
        <w:rPr>
          <w:rFonts w:cs="Times New Roman"/>
          <w:color w:val="000000" w:themeColor="text1"/>
        </w:rPr>
        <w:lastRenderedPageBreak/>
        <w:t>Brown, L. R., J. T. May, A. C. Rehn, P. R. Ode, I. R. Waite, and J. G. Kennen. 2012. Predicting biological condition in southern California streams. Landscape and Urban Planning 108:17–27.</w:t>
      </w:r>
    </w:p>
    <w:p w14:paraId="2C62CB7F" w14:textId="57CF29CE"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3" w:name="ref-Brown12"/>
      <w:bookmarkEnd w:id="43"/>
      <w:r w:rsidRPr="000930FA">
        <w:rPr>
          <w:rFonts w:cs="Times New Roman"/>
          <w:color w:val="000000" w:themeColor="text1"/>
        </w:rPr>
        <w:t xml:space="preserve">Buss, D. F., D. M. Carlisle, T.-S. Chon, J. Culp, J. </w:t>
      </w:r>
      <w:r w:rsidR="00ED6B95">
        <w:rPr>
          <w:rFonts w:cs="Times New Roman"/>
          <w:color w:val="000000" w:themeColor="text1"/>
        </w:rPr>
        <w:t>S</w:t>
      </w:r>
      <w:r w:rsidRPr="000930FA">
        <w:rPr>
          <w:rFonts w:cs="Times New Roman"/>
          <w:color w:val="000000" w:themeColor="text1"/>
        </w:rPr>
        <w:t>. Harding, H. E. Keizer-Vlek, W. A. Robinson, S. Strachan, C. Thirion, and R. M. Hughes. 2014. Stream biomonitoring using macroinvertebrates around the globe: A comparison of large-scale programs. Environmental Monitoring and Assessment 187:4132.</w:t>
      </w:r>
    </w:p>
    <w:p w14:paraId="652597F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4" w:name="ref-Buss14"/>
      <w:bookmarkEnd w:id="44"/>
      <w:r w:rsidRPr="000930FA">
        <w:rPr>
          <w:rFonts w:cs="Times New Roman"/>
          <w:color w:val="000000" w:themeColor="text1"/>
        </w:rPr>
        <w:t>Cade, B. S., and B. R. Noon. 2003. A gentle introduction to quantile regression for ecologists. Frontiers in Ecology and the Environment 1:412–420.</w:t>
      </w:r>
    </w:p>
    <w:p w14:paraId="6E44780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5" w:name="ref-Cade03"/>
      <w:bookmarkEnd w:id="45"/>
      <w:r w:rsidRPr="000930FA">
        <w:rPr>
          <w:rFonts w:cs="Times New Roman"/>
          <w:color w:val="000000" w:themeColor="text1"/>
        </w:rPr>
        <w:t>Cao, Y., C. P. Hawkins, J. Olson, and M. A. Kosterman. 2007. Modeling natural environmental gradients improves the accuracy and precision of diatom-based indicators. Journal of the North American Benthological Society 26:566–585.</w:t>
      </w:r>
    </w:p>
    <w:p w14:paraId="53BCE04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6" w:name="ref-Cao07"/>
      <w:bookmarkEnd w:id="46"/>
      <w:r w:rsidRPr="000930FA">
        <w:rPr>
          <w:rFonts w:cs="Times New Roman"/>
          <w:color w:val="000000" w:themeColor="text1"/>
        </w:rPr>
        <w:t>Carline, R. F., and M. C. Walsh. 2007. Responses to riparian restoration in the Spring Creek watershed, central Pennsylvania. Restoration Ecology 15:731–742.</w:t>
      </w:r>
    </w:p>
    <w:p w14:paraId="0FF5183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7" w:name="ref-Carline07"/>
      <w:bookmarkEnd w:id="47"/>
      <w:r w:rsidRPr="000930FA">
        <w:rPr>
          <w:rFonts w:cs="Times New Roman"/>
          <w:color w:val="000000" w:themeColor="text1"/>
        </w:rPr>
        <w:t>Carlisle, D. M., J. Falcone, and M. R. Meador. 2009. Predicting the biological condition of streams: Use of geospatial indicators of natural and anthropogenic characteristics of watersheds. Environmental Monitoring and Assessment 151:143–160.</w:t>
      </w:r>
    </w:p>
    <w:p w14:paraId="48AF3C64"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8" w:name="ref-Carlisle09"/>
      <w:bookmarkEnd w:id="48"/>
      <w:r w:rsidRPr="000930FA">
        <w:rPr>
          <w:rFonts w:cs="Times New Roman"/>
          <w:color w:val="000000" w:themeColor="text1"/>
        </w:rPr>
        <w:t>Chen, K., R. M. Hughes, S. Xu, J. Zhang, D. Cai, and B. Wang. 2014. Evaluating performance of macroinvertebrate-based adjusted and unadjusted multi-metric indices (MMI) using multi-season and multi-year samples. Ecological Indicators 36:142–151.</w:t>
      </w:r>
    </w:p>
    <w:p w14:paraId="05ACA19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49" w:name="ref-Chen14"/>
      <w:bookmarkEnd w:id="49"/>
      <w:r w:rsidRPr="000930FA">
        <w:rPr>
          <w:rFonts w:cs="Times New Roman"/>
          <w:color w:val="000000" w:themeColor="text1"/>
        </w:rPr>
        <w:t>Chessman, B. C. 2014. Predicting reference assemblages for freshwater bioassessment with limiting environmental difference analysis. Freshwater Science 33:1261–1271.</w:t>
      </w:r>
    </w:p>
    <w:p w14:paraId="4ABF1E54"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0" w:name="ref-Chessman14"/>
      <w:bookmarkEnd w:id="50"/>
      <w:r w:rsidRPr="000930FA">
        <w:rPr>
          <w:rFonts w:cs="Times New Roman"/>
          <w:color w:val="000000" w:themeColor="text1"/>
        </w:rPr>
        <w:lastRenderedPageBreak/>
        <w:t>Chessman, B. C., M. Muschal, and M. J. Royal. 2008. Comparing apples with apples: Use of limiting environmental differences to match reference and stressor-exposure sites for bioassessment of streams. River Research and Applications 24:103–117.</w:t>
      </w:r>
    </w:p>
    <w:p w14:paraId="20FB508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1" w:name="ref-Chessman08"/>
      <w:bookmarkEnd w:id="51"/>
      <w:r w:rsidRPr="000930FA">
        <w:rPr>
          <w:rFonts w:cs="Times New Roman"/>
          <w:color w:val="000000" w:themeColor="text1"/>
        </w:rPr>
        <w:t>Chessman, B. C., and M. J. Royal. 2004. Bioassessment without reference sites: Use of environmental filters to predict natural assemblages of river macroinvertebrates. Journal of the North American Benthological Society 23:599–615.</w:t>
      </w:r>
    </w:p>
    <w:p w14:paraId="644C7CD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2" w:name="ref-Chessman04"/>
      <w:bookmarkEnd w:id="52"/>
      <w:r w:rsidRPr="000930FA">
        <w:rPr>
          <w:rFonts w:cs="Times New Roman"/>
          <w:color w:val="000000" w:themeColor="text1"/>
        </w:rPr>
        <w:t>Clapcott, J. E., K. J. Collier, R. G. Death, E. O. Goodwin, J. S. Harding, D. Kelly, J. R. Leathwick, and R. G. Young. 2011. Quantifying relationships between land-use gradients and structural and functional indicators of stream ecological integrity. Freshwater Biology 57:74–90.</w:t>
      </w:r>
    </w:p>
    <w:p w14:paraId="655D45D9"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3" w:name="ref-Clapcott11"/>
      <w:bookmarkEnd w:id="53"/>
      <w:r w:rsidRPr="000930FA">
        <w:rPr>
          <w:rFonts w:cs="Times New Roman"/>
          <w:color w:val="000000" w:themeColor="text1"/>
        </w:rPr>
        <w:t>Cuffney, T. F., S. S. Qian, R. A. Brightbill, J. T. May, and I. R. Waite. 2011. Response to King and Baker: Limitations on threshold detection and characterization of community thresholds. Ecological Applications 21:2840–2845.</w:t>
      </w:r>
    </w:p>
    <w:p w14:paraId="464D9390"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4" w:name="ref-Cuffney11"/>
      <w:bookmarkEnd w:id="54"/>
      <w:r w:rsidRPr="000930FA">
        <w:rPr>
          <w:rFonts w:cs="Times New Roman"/>
          <w:color w:val="000000" w:themeColor="text1"/>
        </w:rPr>
        <w:t>Davies, S. P., and S. K. Jackson. 2006. The biological condition gradient: A descriptive model for interpreting change in aquatic ecosystems. Ecological Applications 16:1251–1266.</w:t>
      </w:r>
    </w:p>
    <w:p w14:paraId="2922CD3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5" w:name="ref-Davies06"/>
      <w:bookmarkEnd w:id="55"/>
      <w:r w:rsidRPr="000930FA">
        <w:rPr>
          <w:rFonts w:cs="Times New Roman"/>
          <w:color w:val="000000" w:themeColor="text1"/>
        </w:rPr>
        <w:t>Domisch, S., G. Amatulli, and W. Jetz. 2015. Near-global freshwater-specific environmental variables for biodiversity analyses in 1 km resolution. Scientific Data 2:150073.</w:t>
      </w:r>
    </w:p>
    <w:p w14:paraId="2619E903" w14:textId="0E1F4C51" w:rsidR="007B7AFF" w:rsidRPr="000930FA" w:rsidRDefault="007B7AFF" w:rsidP="009A76E4">
      <w:pPr>
        <w:pStyle w:val="Bibliography"/>
        <w:snapToGrid w:val="0"/>
        <w:spacing w:after="0" w:line="480" w:lineRule="auto"/>
        <w:ind w:left="720" w:hanging="720"/>
        <w:rPr>
          <w:rFonts w:cs="Times New Roman"/>
          <w:color w:val="000000" w:themeColor="text1"/>
        </w:rPr>
      </w:pPr>
      <w:bookmarkStart w:id="56" w:name="ref-Domi15"/>
      <w:bookmarkStart w:id="57" w:name="ref-ESRI16"/>
      <w:bookmarkEnd w:id="56"/>
      <w:bookmarkEnd w:id="57"/>
      <w:r w:rsidRPr="000930FA">
        <w:rPr>
          <w:rFonts w:cs="Times New Roman"/>
          <w:color w:val="000000" w:themeColor="text1"/>
        </w:rPr>
        <w:t xml:space="preserve">FDEP (Florida Department of Environmental Protection). 2011. Development of aquatic life use support attainment thresholds for Florida’s </w:t>
      </w:r>
      <w:r w:rsidR="008B0F2B" w:rsidRPr="000930FA">
        <w:rPr>
          <w:rFonts w:cs="Times New Roman"/>
          <w:color w:val="000000" w:themeColor="text1"/>
        </w:rPr>
        <w:t>stream condition index and lake vegetation index</w:t>
      </w:r>
      <w:r w:rsidRPr="000930FA">
        <w:rPr>
          <w:rFonts w:cs="Times New Roman"/>
          <w:color w:val="000000" w:themeColor="text1"/>
        </w:rPr>
        <w:t xml:space="preserve">. </w:t>
      </w:r>
      <w:r w:rsidR="00237600">
        <w:rPr>
          <w:rFonts w:cs="Times New Roman"/>
          <w:color w:val="000000" w:themeColor="text1"/>
        </w:rPr>
        <w:t xml:space="preserve">Technical report </w:t>
      </w:r>
      <w:r w:rsidR="00237600" w:rsidRPr="00237600">
        <w:rPr>
          <w:rFonts w:cs="Times New Roman"/>
          <w:color w:val="000000" w:themeColor="text1"/>
        </w:rPr>
        <w:t>DEP-SAS-003/11</w:t>
      </w:r>
      <w:r w:rsidR="00752E78">
        <w:rPr>
          <w:rFonts w:cs="Times New Roman"/>
          <w:color w:val="000000" w:themeColor="text1"/>
        </w:rPr>
        <w:t xml:space="preserve">. </w:t>
      </w:r>
      <w:r w:rsidR="008B0F2B" w:rsidRPr="000930FA">
        <w:rPr>
          <w:rFonts w:cs="Times New Roman"/>
          <w:color w:val="000000" w:themeColor="text1"/>
        </w:rPr>
        <w:t>Florida Department of Environmental Protection</w:t>
      </w:r>
      <w:r w:rsidRPr="000930FA">
        <w:rPr>
          <w:rFonts w:cs="Times New Roman"/>
          <w:color w:val="000000" w:themeColor="text1"/>
        </w:rPr>
        <w:t xml:space="preserve"> Standards</w:t>
      </w:r>
      <w:r w:rsidR="008B0F2B">
        <w:rPr>
          <w:rFonts w:cs="Times New Roman"/>
          <w:color w:val="000000" w:themeColor="text1"/>
        </w:rPr>
        <w:t xml:space="preserve"> and </w:t>
      </w:r>
      <w:r w:rsidRPr="000930FA">
        <w:rPr>
          <w:rFonts w:cs="Times New Roman"/>
          <w:color w:val="000000" w:themeColor="text1"/>
        </w:rPr>
        <w:t xml:space="preserve">Assessment Section </w:t>
      </w:r>
      <w:r w:rsidR="008B0F2B">
        <w:rPr>
          <w:rFonts w:cs="Times New Roman"/>
          <w:color w:val="000000" w:themeColor="text1"/>
        </w:rPr>
        <w:t xml:space="preserve">and </w:t>
      </w:r>
      <w:r w:rsidRPr="000930FA">
        <w:rPr>
          <w:rFonts w:cs="Times New Roman"/>
          <w:color w:val="000000" w:themeColor="text1"/>
        </w:rPr>
        <w:t>Bureau of Assessment</w:t>
      </w:r>
      <w:r w:rsidR="008B0F2B">
        <w:rPr>
          <w:rFonts w:cs="Times New Roman"/>
          <w:color w:val="000000" w:themeColor="text1"/>
        </w:rPr>
        <w:t xml:space="preserve"> and</w:t>
      </w:r>
      <w:r w:rsidRPr="000930FA">
        <w:rPr>
          <w:rFonts w:cs="Times New Roman"/>
          <w:color w:val="000000" w:themeColor="text1"/>
        </w:rPr>
        <w:t xml:space="preserve"> Restoration Support, Tallahassee, Florida.</w:t>
      </w:r>
      <w:r w:rsidR="008B0F2B">
        <w:rPr>
          <w:rFonts w:cs="Times New Roman"/>
          <w:color w:val="000000" w:themeColor="text1"/>
        </w:rPr>
        <w:t xml:space="preserve"> (Available from: </w:t>
      </w:r>
      <w:r w:rsidR="008B0F2B" w:rsidRPr="008B0F2B">
        <w:rPr>
          <w:rFonts w:cs="Times New Roman"/>
          <w:color w:val="000000" w:themeColor="text1"/>
        </w:rPr>
        <w:t>https://floridadep.gov/sites/default/files/attainment-thresholds-sci-and-lvi.pdf</w:t>
      </w:r>
      <w:r w:rsidR="008B0F2B">
        <w:rPr>
          <w:rFonts w:cs="Times New Roman"/>
          <w:color w:val="000000" w:themeColor="text1"/>
        </w:rPr>
        <w:t>)</w:t>
      </w:r>
    </w:p>
    <w:p w14:paraId="7B7CDB15"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lastRenderedPageBreak/>
        <w:t>Finkenbine, J. K., J. W. Atwater, and D. S. Mavinic. 2000. Stream health after urbanization. Journal of the American Water Resources Association 36:1149–1160.</w:t>
      </w:r>
    </w:p>
    <w:p w14:paraId="5B4DD79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58" w:name="ref-Finkenbine00"/>
      <w:bookmarkStart w:id="59" w:name="ref-FLDEP11"/>
      <w:bookmarkEnd w:id="58"/>
      <w:bookmarkEnd w:id="59"/>
      <w:r w:rsidRPr="000930FA">
        <w:rPr>
          <w:rFonts w:cs="Times New Roman"/>
          <w:color w:val="000000" w:themeColor="text1"/>
        </w:rPr>
        <w:t>Fox, E. W., R. A. Hill, S. G. Leibowitz, A. R. Olsen, D. J. Thornbrugh, and M. H. Weber. 2017. Assessing the accuracy and stability of variable selection methods for random forest modeling in ecology. Environmental Monitoring and Assessment 189:316.</w:t>
      </w:r>
    </w:p>
    <w:p w14:paraId="5453F9D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0" w:name="ref-Fox17"/>
      <w:bookmarkEnd w:id="60"/>
      <w:r w:rsidRPr="000930FA">
        <w:rPr>
          <w:rFonts w:cs="Times New Roman"/>
          <w:color w:val="000000" w:themeColor="text1"/>
        </w:rPr>
        <w:t>Fry, J., G. Xian, S. Jin, J. Dewitz, C. Homer, L. Yang, C. Barnes, N. Herold, and J. Wickham. 2011. Completion of the 2006 National Land Cover Database for the conterminous United States. Photogrammetric Engineering and Remote Sensing 77:858–864.</w:t>
      </w:r>
    </w:p>
    <w:p w14:paraId="34A4AC56" w14:textId="452F26EA"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1" w:name="ref-Fry11"/>
      <w:bookmarkEnd w:id="61"/>
      <w:r w:rsidRPr="000930FA">
        <w:rPr>
          <w:rFonts w:cs="Times New Roman"/>
          <w:color w:val="000000" w:themeColor="text1"/>
        </w:rPr>
        <w:t>Hastie, T., R. Tibshirani, and J. Friedman. 2009. The elements of statistical learning: Data mining, inference, and prediction. 2</w:t>
      </w:r>
      <w:r w:rsidRPr="000930FA">
        <w:rPr>
          <w:rFonts w:cs="Times New Roman"/>
          <w:color w:val="000000" w:themeColor="text1"/>
          <w:vertAlign w:val="superscript"/>
        </w:rPr>
        <w:t>nd</w:t>
      </w:r>
      <w:r w:rsidRPr="000930FA">
        <w:rPr>
          <w:rFonts w:cs="Times New Roman"/>
          <w:color w:val="000000" w:themeColor="text1"/>
        </w:rPr>
        <w:t xml:space="preserve"> edition. Springer, New York</w:t>
      </w:r>
      <w:r w:rsidR="00323BDC">
        <w:rPr>
          <w:rFonts w:cs="Times New Roman"/>
          <w:color w:val="000000" w:themeColor="text1"/>
        </w:rPr>
        <w:t>, New York.</w:t>
      </w:r>
    </w:p>
    <w:p w14:paraId="2C74230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2" w:name="ref-Hastie09"/>
      <w:bookmarkEnd w:id="62"/>
      <w:r w:rsidRPr="000930FA">
        <w:rPr>
          <w:rFonts w:cs="Times New Roman"/>
          <w:color w:val="000000" w:themeColor="text1"/>
        </w:rPr>
        <w:t>Hill, R. A., E. W. Fox, S. G. Leibowitz, A. R. Olsen, D. J. Thornbrugh, and M. H. Weber. 2017. Predictive mapping of the biotic condition of conterminous U.S. rivers and streams. Ecological Applications 27:2397–2415.</w:t>
      </w:r>
    </w:p>
    <w:p w14:paraId="7E71925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3" w:name="ref-Hill17"/>
      <w:bookmarkEnd w:id="63"/>
      <w:r w:rsidRPr="000930FA">
        <w:rPr>
          <w:rFonts w:cs="Times New Roman"/>
          <w:color w:val="000000" w:themeColor="text1"/>
        </w:rPr>
        <w:t>Hill, R. A., M. H. Weber, S. G. Leibowitz, A. R. Olsen, and D. J. Thornbrugh. 2016. The Stream-Catchment (StreamCat) dataset: A database of watershed metrics for the conterminous United States. Journal of the American Water Resources Association 52:120–128.</w:t>
      </w:r>
    </w:p>
    <w:p w14:paraId="6607438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4" w:name="ref-Hill16"/>
      <w:bookmarkEnd w:id="64"/>
      <w:r w:rsidRPr="000930FA">
        <w:rPr>
          <w:rFonts w:cs="Times New Roman"/>
          <w:color w:val="000000" w:themeColor="text1"/>
        </w:rPr>
        <w:t>Howard, J. K., K. A. Fesenmyer, T. E. Grantham, J. H. Viers, P. R. Ode, P. B. Moyle, S. J. Kupferburg, J. L. Furnish, A. Rehn, J. Slusark, R. D. Mazor, N. R. Santos, R. A. Peek, and A. N. Wright. 2018. A freshwater conservation blueprint for California: Prioritizing watersheds for freshwater biodiversity. Freshwater Science 37:417–431.</w:t>
      </w:r>
    </w:p>
    <w:p w14:paraId="3FB5A579" w14:textId="24C9871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5" w:name="ref-Howard18"/>
      <w:bookmarkEnd w:id="65"/>
      <w:r w:rsidRPr="000930FA">
        <w:rPr>
          <w:rFonts w:cs="Times New Roman"/>
          <w:color w:val="000000" w:themeColor="text1"/>
        </w:rPr>
        <w:t xml:space="preserve">Hynes, H. B. N. 1975. The stream and its valley. </w:t>
      </w:r>
      <w:r w:rsidR="00323BDC" w:rsidRPr="00323BDC">
        <w:rPr>
          <w:rFonts w:cs="Times New Roman"/>
          <w:color w:val="000000" w:themeColor="text1"/>
        </w:rPr>
        <w:t>Internationale Vereinigung für Theoretische und Angewandte Limnologie: Verhandlungen</w:t>
      </w:r>
      <w:r w:rsidRPr="000930FA">
        <w:rPr>
          <w:rFonts w:cs="Times New Roman"/>
          <w:color w:val="000000" w:themeColor="text1"/>
        </w:rPr>
        <w:t xml:space="preserve"> 19:1–15.</w:t>
      </w:r>
    </w:p>
    <w:p w14:paraId="3699E53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6" w:name="ref-Hynes75"/>
      <w:bookmarkEnd w:id="66"/>
      <w:r w:rsidRPr="000930FA">
        <w:rPr>
          <w:rFonts w:cs="Times New Roman"/>
          <w:color w:val="000000" w:themeColor="text1"/>
        </w:rPr>
        <w:lastRenderedPageBreak/>
        <w:t>Johnson, L., C. Richards, G. Host, and J. Arthur. 1997. Landscape influences on water chemistry in Midwestern stream ecosystems. Freshwater Biology 37:193–208.</w:t>
      </w:r>
    </w:p>
    <w:p w14:paraId="48FBCCD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7" w:name="ref-Johnson97"/>
      <w:bookmarkEnd w:id="67"/>
      <w:r w:rsidRPr="000930FA">
        <w:rPr>
          <w:rFonts w:cs="Times New Roman"/>
          <w:color w:val="000000" w:themeColor="text1"/>
        </w:rPr>
        <w:t>Karr, J. R., K. D. Fausch, P. L. Angermeier, P. R. Yant, and I. J. Schlosser. 1986. Assessing biological integrity in running waters: A method and its rationale. Illinois Natural History Survey, Champaign, Illinois.</w:t>
      </w:r>
    </w:p>
    <w:p w14:paraId="7EEE4E1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8" w:name="ref-Karr86"/>
      <w:bookmarkEnd w:id="68"/>
      <w:r w:rsidRPr="000930FA">
        <w:rPr>
          <w:rFonts w:cs="Times New Roman"/>
          <w:color w:val="000000" w:themeColor="text1"/>
        </w:rPr>
        <w:t>Kenney, M. A., P. R. Wilcock, B. F. Hobbs, N. E. Flores, and D. C. Martínez. 2012. Is urban stream restoration worth it? Journal of the American Water Resources Association 48:603–615.</w:t>
      </w:r>
    </w:p>
    <w:p w14:paraId="1736971C"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69" w:name="ref-Kenney12"/>
      <w:bookmarkEnd w:id="69"/>
      <w:r w:rsidRPr="000930FA">
        <w:rPr>
          <w:rFonts w:cs="Times New Roman"/>
          <w:color w:val="000000" w:themeColor="text1"/>
        </w:rPr>
        <w:t>Koenker, R., and J. A. F. Machado. 1999. Goodness of fit and related inference processes for quantile regression. Journal of the American Statistical Association 94:1296–1310.</w:t>
      </w:r>
    </w:p>
    <w:p w14:paraId="244FBD0E" w14:textId="2C799B08" w:rsidR="00807FD7" w:rsidRPr="000930FA" w:rsidRDefault="00807FD7" w:rsidP="009A76E4">
      <w:pPr>
        <w:pStyle w:val="Bibliography"/>
        <w:widowControl w:val="0"/>
        <w:snapToGrid w:val="0"/>
        <w:spacing w:after="0" w:line="480" w:lineRule="auto"/>
        <w:ind w:left="720" w:hanging="720"/>
        <w:rPr>
          <w:rFonts w:eastAsia="Times New Roman" w:cs="Times New Roman"/>
          <w:color w:val="000000" w:themeColor="text1"/>
          <w:shd w:val="clear" w:color="auto" w:fill="FFFFFF"/>
        </w:rPr>
      </w:pPr>
      <w:bookmarkStart w:id="70" w:name="ref-Koenker99"/>
      <w:bookmarkEnd w:id="70"/>
      <w:r w:rsidRPr="000930FA">
        <w:rPr>
          <w:rFonts w:eastAsia="Times New Roman" w:cs="Times New Roman"/>
          <w:color w:val="000000" w:themeColor="text1"/>
          <w:shd w:val="clear" w:color="auto" w:fill="FFFFFF"/>
        </w:rPr>
        <w:t xml:space="preserve">Kroll, S. A., R. J. Horwitz, D. H. Keller, B. W. Sweeney, J. K. Jackson, and L. B. Perez. 2019. Large-scale protection and restoration programs aimed at protecting stream ecosystem integrity: </w:t>
      </w:r>
      <w:r w:rsidR="00323BDC">
        <w:rPr>
          <w:rFonts w:eastAsia="Times New Roman" w:cs="Times New Roman"/>
          <w:color w:val="000000" w:themeColor="text1"/>
          <w:shd w:val="clear" w:color="auto" w:fill="FFFFFF"/>
        </w:rPr>
        <w:t>T</w:t>
      </w:r>
      <w:r w:rsidR="00323BDC" w:rsidRPr="000930FA">
        <w:rPr>
          <w:rFonts w:eastAsia="Times New Roman" w:cs="Times New Roman"/>
          <w:color w:val="000000" w:themeColor="text1"/>
          <w:shd w:val="clear" w:color="auto" w:fill="FFFFFF"/>
        </w:rPr>
        <w:t xml:space="preserve">he </w:t>
      </w:r>
      <w:r w:rsidRPr="000930FA">
        <w:rPr>
          <w:rFonts w:eastAsia="Times New Roman" w:cs="Times New Roman"/>
          <w:color w:val="000000" w:themeColor="text1"/>
          <w:shd w:val="clear" w:color="auto" w:fill="FFFFFF"/>
        </w:rPr>
        <w:t>role of science-based goal-setting, monitoring, and data management. Freshwater Science 38:23</w:t>
      </w:r>
      <w:r w:rsidR="00323BDC">
        <w:rPr>
          <w:rFonts w:eastAsia="Times New Roman" w:cs="Times New Roman"/>
          <w:color w:val="000000" w:themeColor="text1"/>
          <w:shd w:val="clear" w:color="auto" w:fill="FFFFFF"/>
        </w:rPr>
        <w:t>–</w:t>
      </w:r>
      <w:r w:rsidRPr="000930FA">
        <w:rPr>
          <w:rFonts w:eastAsia="Times New Roman" w:cs="Times New Roman"/>
          <w:color w:val="000000" w:themeColor="text1"/>
          <w:shd w:val="clear" w:color="auto" w:fill="FFFFFF"/>
        </w:rPr>
        <w:t>39.</w:t>
      </w:r>
    </w:p>
    <w:p w14:paraId="22147830"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t>Lester, R. E., and A. J. Boulton. 2008. Rehabilitating agricultural streams in Australia with wood: A review. Environmental Management 42:310–326.</w:t>
      </w:r>
    </w:p>
    <w:p w14:paraId="0653827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1" w:name="ref-Lester08"/>
      <w:bookmarkEnd w:id="71"/>
      <w:r w:rsidRPr="000930FA">
        <w:rPr>
          <w:rFonts w:cs="Times New Roman"/>
          <w:color w:val="000000" w:themeColor="text1"/>
        </w:rPr>
        <w:t>Loflen, C., H. Hettesheimer, L. B. Busse, K. Watanabe, R. M. Gersberg, and V. Lüderitz. 2016. Inadequate monitoring and inappropriate project goals: A case study on the determination of success for the Forester Creek improvement project. Ecological Restoration 34:124–134.</w:t>
      </w:r>
    </w:p>
    <w:p w14:paraId="4CC0A51C" w14:textId="224B4F72"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2" w:name="ref-Loflen16"/>
      <w:bookmarkEnd w:id="72"/>
      <w:r w:rsidRPr="000930FA">
        <w:rPr>
          <w:rFonts w:cs="Times New Roman"/>
          <w:color w:val="000000" w:themeColor="text1"/>
        </w:rPr>
        <w:t>Mazor, R. D. 2015. Bioassessment of perennial streams in Southern California: A report on the first five years of the Stormwater Monitoring Coalition’s regional stream survey.</w:t>
      </w:r>
      <w:r w:rsidR="00982E11" w:rsidRPr="000930FA">
        <w:rPr>
          <w:rFonts w:cs="Times New Roman"/>
          <w:color w:val="000000" w:themeColor="text1"/>
        </w:rPr>
        <w:t xml:space="preserve"> Technical Report 844.</w:t>
      </w:r>
      <w:r w:rsidRPr="000930FA">
        <w:rPr>
          <w:rFonts w:cs="Times New Roman"/>
          <w:color w:val="000000" w:themeColor="text1"/>
        </w:rPr>
        <w:t xml:space="preserve"> Southern California Coastal Water Research Project</w:t>
      </w:r>
      <w:r w:rsidR="00323BDC">
        <w:rPr>
          <w:rFonts w:cs="Times New Roman"/>
          <w:color w:val="000000" w:themeColor="text1"/>
        </w:rPr>
        <w:t xml:space="preserve"> Authority</w:t>
      </w:r>
      <w:r w:rsidRPr="000930FA">
        <w:rPr>
          <w:rFonts w:cs="Times New Roman"/>
          <w:color w:val="000000" w:themeColor="text1"/>
        </w:rPr>
        <w:t xml:space="preserve">, </w:t>
      </w:r>
      <w:r w:rsidRPr="000930FA">
        <w:rPr>
          <w:rFonts w:cs="Times New Roman"/>
          <w:color w:val="000000" w:themeColor="text1"/>
        </w:rPr>
        <w:lastRenderedPageBreak/>
        <w:t>Costa Mesa, California.</w:t>
      </w:r>
      <w:r w:rsidR="00323BDC">
        <w:rPr>
          <w:rFonts w:cs="Times New Roman"/>
          <w:color w:val="000000" w:themeColor="text1"/>
        </w:rPr>
        <w:t xml:space="preserve"> (Available from: </w:t>
      </w:r>
      <w:r w:rsidR="00323BDC" w:rsidRPr="00323BDC">
        <w:rPr>
          <w:rFonts w:cs="Times New Roman"/>
          <w:color w:val="000000" w:themeColor="text1"/>
        </w:rPr>
        <w:t>http://ftp.sccwrp.org/pub/download/DOCUMENTS/TechnicalReports/844_SoCalStrmAssess.pdf</w:t>
      </w:r>
      <w:r w:rsidR="00323BDC">
        <w:rPr>
          <w:rFonts w:cs="Times New Roman"/>
          <w:color w:val="000000" w:themeColor="text1"/>
        </w:rPr>
        <w:t>)</w:t>
      </w:r>
    </w:p>
    <w:p w14:paraId="1052AB2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3" w:name="ref-Mazor15"/>
      <w:bookmarkStart w:id="74" w:name="ref-Mazor18"/>
      <w:bookmarkEnd w:id="73"/>
      <w:bookmarkEnd w:id="74"/>
      <w:r w:rsidRPr="000930FA">
        <w:rPr>
          <w:rFonts w:cs="Times New Roman"/>
          <w:color w:val="000000" w:themeColor="text1"/>
        </w:rPr>
        <w:t>Mazor, R. D., A. C. Rehn, P. R. Ode, M. Engeln, K. C. Schiff, E. D. Stein, D. J. Gillett, D. B. Herbst, and C. P. Hawkins. 2016. Bioassessment in complex environments: Designing an index for consistent meaning in different settings. Freshwater Science 35:249–271.</w:t>
      </w:r>
    </w:p>
    <w:p w14:paraId="4E7DB10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5" w:name="ref-Mazor16"/>
      <w:bookmarkEnd w:id="75"/>
      <w:r w:rsidRPr="000930FA">
        <w:rPr>
          <w:rFonts w:cs="Times New Roman"/>
          <w:color w:val="000000" w:themeColor="text1"/>
        </w:rPr>
        <w:t>Mazor, R. D., E. D. Stein, P. R. Ode, and K. Schiff. 2014. Integrating intermittent streams into watershed assessments: Applicability of an index of biotic integrity. Freshwater Science 35:459–474.</w:t>
      </w:r>
    </w:p>
    <w:p w14:paraId="0E5FF097" w14:textId="51D26B05" w:rsidR="007B7AFF" w:rsidRPr="000930FA" w:rsidRDefault="007B7AFF" w:rsidP="009A76E4">
      <w:pPr>
        <w:pStyle w:val="Bibliography"/>
        <w:snapToGrid w:val="0"/>
        <w:spacing w:after="0" w:line="480" w:lineRule="auto"/>
        <w:ind w:left="720" w:hanging="720"/>
        <w:rPr>
          <w:rFonts w:cs="Times New Roman"/>
          <w:color w:val="000000" w:themeColor="text1"/>
        </w:rPr>
      </w:pPr>
      <w:bookmarkStart w:id="76" w:name="ref-Mazor14"/>
      <w:bookmarkEnd w:id="76"/>
      <w:r w:rsidRPr="000930FA">
        <w:rPr>
          <w:rFonts w:cs="Times New Roman"/>
          <w:color w:val="000000" w:themeColor="text1"/>
        </w:rPr>
        <w:t xml:space="preserve">MBI (Midwest Biodiversity Institute). 2016. Identification of predictive habitat attributes for Minnesota streams to support tiered aquatic life uses. </w:t>
      </w:r>
      <w:r w:rsidR="00323BDC">
        <w:rPr>
          <w:rFonts w:cs="Times New Roman"/>
          <w:color w:val="000000" w:themeColor="text1"/>
        </w:rPr>
        <w:t xml:space="preserve">Technical Report. </w:t>
      </w:r>
      <w:r w:rsidRPr="000930FA">
        <w:rPr>
          <w:rFonts w:cs="Times New Roman"/>
          <w:color w:val="000000" w:themeColor="text1"/>
        </w:rPr>
        <w:t>Midwest Biodiversity Institute, Columbus, Ohio.</w:t>
      </w:r>
      <w:r w:rsidR="00323BDC">
        <w:rPr>
          <w:rFonts w:cs="Times New Roman"/>
          <w:color w:val="000000" w:themeColor="text1"/>
        </w:rPr>
        <w:t xml:space="preserve"> (Available from: </w:t>
      </w:r>
      <w:r w:rsidR="00323BDC" w:rsidRPr="00323BDC">
        <w:rPr>
          <w:rFonts w:cs="Times New Roman"/>
          <w:color w:val="000000" w:themeColor="text1"/>
        </w:rPr>
        <w:t>https://www.pca.state.mn.us/sites/default/files/wq-s6-39.pdf</w:t>
      </w:r>
      <w:r w:rsidR="00323BDC">
        <w:rPr>
          <w:rFonts w:cs="Times New Roman"/>
          <w:color w:val="000000" w:themeColor="text1"/>
        </w:rPr>
        <w:t>)</w:t>
      </w:r>
    </w:p>
    <w:p w14:paraId="46FDC8B7" w14:textId="145AFF6F"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t xml:space="preserve">McKay, L., T. Bondelid, T. Dewald, J. Johnston, R. Moore, and A. Reah. 2012. NHDPlus Version 2: User </w:t>
      </w:r>
      <w:r w:rsidR="00323BDC">
        <w:rPr>
          <w:rFonts w:cs="Times New Roman"/>
          <w:color w:val="000000" w:themeColor="text1"/>
        </w:rPr>
        <w:t>g</w:t>
      </w:r>
      <w:r w:rsidRPr="000930FA">
        <w:rPr>
          <w:rFonts w:cs="Times New Roman"/>
          <w:color w:val="000000" w:themeColor="text1"/>
        </w:rPr>
        <w:t>uide.</w:t>
      </w:r>
    </w:p>
    <w:p w14:paraId="1109E68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7" w:name="ref-McKay12"/>
      <w:bookmarkEnd w:id="77"/>
      <w:r w:rsidRPr="000930FA">
        <w:rPr>
          <w:rFonts w:cs="Times New Roman"/>
          <w:color w:val="000000" w:themeColor="text1"/>
        </w:rPr>
        <w:t>Meinshausen, N. 2006. Quantile regression forests. Journal of Machine Learning Research 7:983–999.</w:t>
      </w:r>
    </w:p>
    <w:p w14:paraId="43DD9EE9" w14:textId="593FA91C" w:rsidR="00807FD7" w:rsidRPr="000930FA" w:rsidRDefault="00807FD7" w:rsidP="009A76E4">
      <w:pPr>
        <w:pStyle w:val="Bibliography"/>
        <w:snapToGrid w:val="0"/>
        <w:spacing w:after="0" w:line="480" w:lineRule="auto"/>
        <w:ind w:left="720" w:hanging="720"/>
        <w:rPr>
          <w:rFonts w:cs="Times New Roman"/>
          <w:color w:val="000000" w:themeColor="text1"/>
        </w:rPr>
      </w:pPr>
      <w:bookmarkStart w:id="78" w:name="ref-Meinshausen06"/>
      <w:bookmarkEnd w:id="78"/>
      <w:r w:rsidRPr="000930FA">
        <w:rPr>
          <w:rFonts w:cs="Times New Roman"/>
          <w:color w:val="000000" w:themeColor="text1"/>
        </w:rPr>
        <w:t>Meinshausen, N. 2017. QuantregForest: Quantile regression forests.</w:t>
      </w:r>
      <w:r w:rsidR="002A2F65">
        <w:rPr>
          <w:rFonts w:cs="Times New Roman"/>
          <w:color w:val="000000" w:themeColor="text1"/>
        </w:rPr>
        <w:t xml:space="preserve"> (Available from: </w:t>
      </w:r>
      <w:r w:rsidR="002A2F65" w:rsidRPr="002A2F65">
        <w:rPr>
          <w:rFonts w:cs="Times New Roman"/>
          <w:color w:val="000000" w:themeColor="text1"/>
        </w:rPr>
        <w:t>https://cran.r-project.org/web/packages/quantregForest/quantregForest.pdf</w:t>
      </w:r>
      <w:r w:rsidR="002A2F65">
        <w:rPr>
          <w:rFonts w:cs="Times New Roman"/>
          <w:color w:val="000000" w:themeColor="text1"/>
        </w:rPr>
        <w:t>)</w:t>
      </w:r>
    </w:p>
    <w:p w14:paraId="5C245E1D" w14:textId="7049919E" w:rsidR="00807FD7" w:rsidRPr="000930FA" w:rsidRDefault="00807FD7" w:rsidP="009A76E4">
      <w:pPr>
        <w:pStyle w:val="Bibliography"/>
        <w:widowControl w:val="0"/>
        <w:snapToGrid w:val="0"/>
        <w:spacing w:after="0" w:line="480" w:lineRule="auto"/>
        <w:ind w:left="720" w:hanging="720"/>
        <w:rPr>
          <w:rFonts w:cs="Times New Roman"/>
          <w:color w:val="000000" w:themeColor="text1"/>
        </w:rPr>
      </w:pPr>
      <w:bookmarkStart w:id="79" w:name="ref-Meinshausen17"/>
      <w:bookmarkStart w:id="80" w:name="ref-MBI16"/>
      <w:bookmarkEnd w:id="79"/>
      <w:bookmarkEnd w:id="80"/>
      <w:r w:rsidRPr="000930FA">
        <w:rPr>
          <w:rFonts w:cs="Times New Roman"/>
          <w:color w:val="000000" w:themeColor="text1"/>
        </w:rPr>
        <w:t xml:space="preserve">Miller R. R. 2010. Is the past present? Historical splash-dam mapping and stream disturbance detection in the Oregon Coastal Province. </w:t>
      </w:r>
      <w:r w:rsidR="002A2F65" w:rsidRPr="000930FA">
        <w:rPr>
          <w:rFonts w:cs="Times New Roman"/>
          <w:color w:val="000000" w:themeColor="text1"/>
        </w:rPr>
        <w:t>M</w:t>
      </w:r>
      <w:r w:rsidR="002A2F65">
        <w:rPr>
          <w:rFonts w:cs="Times New Roman"/>
          <w:color w:val="000000" w:themeColor="text1"/>
        </w:rPr>
        <w:t>S</w:t>
      </w:r>
      <w:r w:rsidR="002A2F65" w:rsidRPr="000930FA">
        <w:rPr>
          <w:rFonts w:cs="Times New Roman"/>
          <w:color w:val="000000" w:themeColor="text1"/>
        </w:rPr>
        <w:t xml:space="preserve"> </w:t>
      </w:r>
      <w:r w:rsidRPr="000930FA">
        <w:rPr>
          <w:rFonts w:cs="Times New Roman"/>
          <w:color w:val="000000" w:themeColor="text1"/>
        </w:rPr>
        <w:t>Thesis. Oregon State University, Corvallis, Oregon.</w:t>
      </w:r>
    </w:p>
    <w:p w14:paraId="7A3B5F44"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lastRenderedPageBreak/>
        <w:t>Morgan, R. P., and S. E. Cushman. 2005. Urbanization effects on stream fish assemblages in Maryland, USA. Journal of the North American Benthological Society 24:643–655.</w:t>
      </w:r>
    </w:p>
    <w:p w14:paraId="52C2A0A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1" w:name="ref-Morgan05"/>
      <w:bookmarkEnd w:id="81"/>
      <w:r w:rsidRPr="000930FA">
        <w:rPr>
          <w:rFonts w:cs="Times New Roman"/>
          <w:color w:val="000000" w:themeColor="text1"/>
        </w:rPr>
        <w:t>Moss, D., M. T. Furse, J. F. Wright, and P. D. Armitage. 1987. The prediction of the macro-invertebrate fauna of unpolluted running-water sites in Great Britain using environmental data. Freshwater Biology 17:41–52.</w:t>
      </w:r>
    </w:p>
    <w:p w14:paraId="0F99DE58"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2" w:name="ref-Moss87"/>
      <w:bookmarkEnd w:id="82"/>
      <w:r w:rsidRPr="000930FA">
        <w:rPr>
          <w:rFonts w:cs="Times New Roman"/>
          <w:color w:val="000000" w:themeColor="text1"/>
        </w:rPr>
        <w:t>Nel, J. L., D. J. Roux, R. Abell, P. J. Ashton, R. M. Cowling, J. V. Higgins, M. Thieme, and J. H. Viers. 2009. Progress and challenges in freshwater conversation planning. Aquatic Conservation: Marine and Freshwater Ecosystems 19:474–485.</w:t>
      </w:r>
    </w:p>
    <w:p w14:paraId="1CF387E0" w14:textId="5141ADF0"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3" w:name="ref-Nel09"/>
      <w:bookmarkEnd w:id="83"/>
      <w:r w:rsidRPr="000930FA">
        <w:rPr>
          <w:rFonts w:cs="Times New Roman"/>
          <w:color w:val="000000" w:themeColor="text1"/>
        </w:rPr>
        <w:t>Ode, P. R., A. E. Fetscher, and L. B. Busse. 2016a. Standard operating procedures (SOP) for the collection of field data for bioassessments of California wadeable streams: Benthic macroinvertebrates, algae, and physical habitat. California State Water Resources Control Board Surface Water Ambient Monitoring Program, Sacramento, California.</w:t>
      </w:r>
      <w:r w:rsidR="002A2F65">
        <w:rPr>
          <w:rFonts w:cs="Times New Roman"/>
          <w:color w:val="000000" w:themeColor="text1"/>
        </w:rPr>
        <w:t xml:space="preserve"> (Available from: </w:t>
      </w:r>
      <w:r w:rsidR="002A2F65" w:rsidRPr="002A2F65">
        <w:rPr>
          <w:rFonts w:cs="Times New Roman"/>
          <w:color w:val="000000" w:themeColor="text1"/>
        </w:rPr>
        <w:t>https://www.nemi.gov/protocols/protocol_summary/655/</w:t>
      </w:r>
      <w:r w:rsidR="002A2F65">
        <w:rPr>
          <w:rFonts w:cs="Times New Roman"/>
          <w:color w:val="000000" w:themeColor="text1"/>
        </w:rPr>
        <w:t>)</w:t>
      </w:r>
    </w:p>
    <w:p w14:paraId="45B04ECD" w14:textId="65440491"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4" w:name="ref-Ode16b"/>
      <w:bookmarkEnd w:id="84"/>
      <w:r w:rsidRPr="000930FA">
        <w:rPr>
          <w:rFonts w:cs="Times New Roman"/>
          <w:color w:val="000000" w:themeColor="text1"/>
        </w:rPr>
        <w:t>Ode, P. R., T. M. Kincaid, T. Fleming, and A. C. Rehn. 2011. Ecological condition assessments of California’s perennial wadeable streams: Highlights from the Surface Water Ambient Monitoring Program’s Perennial Streams Assessment (PSA)</w:t>
      </w:r>
      <w:r w:rsidR="002A2F65">
        <w:rPr>
          <w:rFonts w:cs="Times New Roman"/>
          <w:color w:val="000000" w:themeColor="text1"/>
        </w:rPr>
        <w:t xml:space="preserve"> (2000-2007)</w:t>
      </w:r>
      <w:r w:rsidRPr="000930FA">
        <w:rPr>
          <w:rFonts w:cs="Times New Roman"/>
          <w:color w:val="000000" w:themeColor="text1"/>
        </w:rPr>
        <w:t>. A collaboration between the State Water Resources Control Board’s Non-Point Source Pollution Control Program (NPS Program), Surface Water Ambient Monitoring Program (SWAMP), California Department of Fish</w:t>
      </w:r>
      <w:r w:rsidR="00982E11" w:rsidRPr="000930FA">
        <w:rPr>
          <w:rFonts w:cs="Times New Roman"/>
          <w:color w:val="000000" w:themeColor="text1"/>
        </w:rPr>
        <w:t xml:space="preserve"> and</w:t>
      </w:r>
      <w:r w:rsidRPr="000930FA">
        <w:rPr>
          <w:rFonts w:cs="Times New Roman"/>
          <w:color w:val="000000" w:themeColor="text1"/>
        </w:rPr>
        <w:t xml:space="preserve"> Game Aquatic Bioassessment Laboratory, U.S. Environmental Protection Agency, Sacramento, California.</w:t>
      </w:r>
      <w:r w:rsidR="002A2F65">
        <w:rPr>
          <w:rFonts w:cs="Times New Roman"/>
          <w:color w:val="000000" w:themeColor="text1"/>
        </w:rPr>
        <w:t xml:space="preserve"> (Available from: </w:t>
      </w:r>
      <w:r w:rsidR="002A2F65" w:rsidRPr="002A2F65">
        <w:rPr>
          <w:rFonts w:cs="Times New Roman"/>
          <w:color w:val="000000" w:themeColor="text1"/>
        </w:rPr>
        <w:t>https://www.waterboards.ca.gov/water_issues/programs/swamp/docs/reports/psa_smmry_rpt.pdf</w:t>
      </w:r>
      <w:r w:rsidR="002A2F65">
        <w:rPr>
          <w:rFonts w:cs="Times New Roman"/>
          <w:color w:val="000000" w:themeColor="text1"/>
        </w:rPr>
        <w:t>)</w:t>
      </w:r>
    </w:p>
    <w:p w14:paraId="17CBF1A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5" w:name="ref-Ode11"/>
      <w:bookmarkEnd w:id="85"/>
      <w:r w:rsidRPr="000930FA">
        <w:rPr>
          <w:rFonts w:cs="Times New Roman"/>
          <w:color w:val="000000" w:themeColor="text1"/>
        </w:rPr>
        <w:lastRenderedPageBreak/>
        <w:t>Ode, P. R., A. C. Rehn, R. D. Mazor, K. C. Schiff, E. D. Stein, J. T. May, L. R. Brown, D. B. Herbst, D. Gillett, K. Lunde, and C. P. Hawkins. 2016b. Evaluating the adequacy of a reference-site pool for ecological assessments in environmentally complex regions. Freshwater Science 35:237–248.</w:t>
      </w:r>
    </w:p>
    <w:p w14:paraId="0603669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6" w:name="ref-Ode16"/>
      <w:bookmarkEnd w:id="86"/>
      <w:r w:rsidRPr="000930FA">
        <w:rPr>
          <w:rFonts w:cs="Times New Roman"/>
          <w:color w:val="000000" w:themeColor="text1"/>
        </w:rPr>
        <w:t>Paul, M. J., D. W. Bressler, A. H. Purcell, M. T. Barbour, E. T. Rankin, and V. H. Resh. 2008. Assessment tools for urban catchments: Defining observable biological potential. Journal of the American Water Resources Association 45:320–330.</w:t>
      </w:r>
    </w:p>
    <w:p w14:paraId="4B82B805"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7" w:name="ref-Paul08"/>
      <w:bookmarkEnd w:id="87"/>
      <w:r w:rsidRPr="000930FA">
        <w:rPr>
          <w:rFonts w:cs="Times New Roman"/>
          <w:color w:val="000000" w:themeColor="text1"/>
        </w:rPr>
        <w:t>Quinn, J. M., and A. E. Wright-Stow. 2008. Stream size influences stream temperature impacts and recovery rates after clearfell logging. Forest Ecology and Management 256:2101–2109.</w:t>
      </w:r>
    </w:p>
    <w:p w14:paraId="06CE512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88" w:name="ref-Quinn08"/>
      <w:bookmarkStart w:id="89" w:name="ref-RDCT18"/>
      <w:bookmarkEnd w:id="88"/>
      <w:bookmarkEnd w:id="89"/>
      <w:r w:rsidRPr="000930FA">
        <w:rPr>
          <w:rFonts w:cs="Times New Roman"/>
          <w:color w:val="000000" w:themeColor="text1"/>
        </w:rPr>
        <w:t>Reed, M. S. 2008. Stakeholder participation for environmental management: A literature review. Biological Conservation 141:2417–2431.</w:t>
      </w:r>
    </w:p>
    <w:p w14:paraId="340B7260" w14:textId="174991A1"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0" w:name="ref-Reed08"/>
      <w:bookmarkEnd w:id="90"/>
      <w:r w:rsidRPr="000930FA">
        <w:rPr>
          <w:rFonts w:cs="Times New Roman"/>
          <w:color w:val="000000" w:themeColor="text1"/>
        </w:rPr>
        <w:t>Rehn, A. C. 2015. The perennial streams assessment (PSA): An assessment of biological condition using the new California Stream Condition Index (CSCI). California State Water Resources Control Board Surface Water Ambient Monitoring Program, Sacramento, California.</w:t>
      </w:r>
      <w:r w:rsidR="00906F42">
        <w:rPr>
          <w:rFonts w:cs="Times New Roman"/>
          <w:color w:val="000000" w:themeColor="text1"/>
        </w:rPr>
        <w:t xml:space="preserve"> (Available from: </w:t>
      </w:r>
      <w:r w:rsidR="00906F42" w:rsidRPr="00906F42">
        <w:rPr>
          <w:rFonts w:cs="Times New Roman"/>
          <w:color w:val="000000" w:themeColor="text1"/>
        </w:rPr>
        <w:t>https://www.waterboards.ca.gov/water_issues/programs/swamp/bioassessment/docs/psa_memo_121015.pdf</w:t>
      </w:r>
      <w:r w:rsidR="00906F42">
        <w:rPr>
          <w:rFonts w:cs="Times New Roman"/>
          <w:color w:val="000000" w:themeColor="text1"/>
        </w:rPr>
        <w:t>)</w:t>
      </w:r>
    </w:p>
    <w:p w14:paraId="362F8B5E"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1" w:name="ref-Rehn15"/>
      <w:bookmarkEnd w:id="91"/>
      <w:r w:rsidRPr="000930FA">
        <w:rPr>
          <w:rFonts w:cs="Times New Roman"/>
          <w:color w:val="000000" w:themeColor="text1"/>
        </w:rPr>
        <w:t>Reynoldson, T. B., R. H. Norris, V. H. Resh, K. E. Day, and D. M. Rosenberg. 1997. The reference condition: A comparison of multimetric and multivariate approaches to assess water-quality impairment using benthic macroinvertebrates. Journal of the North American Benthological Society 16:833–852.</w:t>
      </w:r>
    </w:p>
    <w:p w14:paraId="59025B5B"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2" w:name="ref-Reynoldson97"/>
      <w:bookmarkEnd w:id="92"/>
      <w:r w:rsidRPr="000930FA">
        <w:rPr>
          <w:rFonts w:cs="Times New Roman"/>
          <w:color w:val="000000" w:themeColor="text1"/>
        </w:rPr>
        <w:lastRenderedPageBreak/>
        <w:t>Richards, C., R. Haro, L. Johnson, and G. Host. 1997. Catchment and reach-scale properties as indicators of macroinvertebrate species traits. Freshwater Biology 37:219–230.</w:t>
      </w:r>
    </w:p>
    <w:p w14:paraId="4A779377" w14:textId="4DB2BC42"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3" w:name="ref-Richards97"/>
      <w:bookmarkEnd w:id="93"/>
      <w:r w:rsidRPr="000930FA">
        <w:rPr>
          <w:rFonts w:cs="Times New Roman"/>
          <w:color w:val="000000" w:themeColor="text1"/>
        </w:rPr>
        <w:t xml:space="preserve">Roni, P., and T. Beechi. 2012. Stream and watershed restoration guide: A guide to restoring riverine processes and habitats. </w:t>
      </w:r>
      <w:r w:rsidR="00982E11" w:rsidRPr="000930FA">
        <w:rPr>
          <w:rFonts w:cs="Times New Roman"/>
          <w:color w:val="000000" w:themeColor="text1"/>
        </w:rPr>
        <w:t>1</w:t>
      </w:r>
      <w:r w:rsidR="00982E11" w:rsidRPr="000930FA">
        <w:rPr>
          <w:rFonts w:cs="Times New Roman"/>
          <w:color w:val="000000" w:themeColor="text1"/>
          <w:vertAlign w:val="superscript"/>
        </w:rPr>
        <w:t>st</w:t>
      </w:r>
      <w:r w:rsidR="00982E11" w:rsidRPr="000930FA">
        <w:rPr>
          <w:rFonts w:cs="Times New Roman"/>
          <w:color w:val="000000" w:themeColor="text1"/>
        </w:rPr>
        <w:t xml:space="preserve"> edition.</w:t>
      </w:r>
      <w:r w:rsidRPr="000930FA">
        <w:rPr>
          <w:rFonts w:cs="Times New Roman"/>
          <w:color w:val="000000" w:themeColor="text1"/>
        </w:rPr>
        <w:t xml:space="preserve"> John Wiley &amp; Sons, Hoboken, New Jersey.</w:t>
      </w:r>
    </w:p>
    <w:p w14:paraId="1F43D996" w14:textId="09E5C677" w:rsidR="007B7AFF" w:rsidRPr="000930FA" w:rsidRDefault="007B7AFF" w:rsidP="009A76E4">
      <w:pPr>
        <w:pStyle w:val="Bibliography"/>
        <w:snapToGrid w:val="0"/>
        <w:spacing w:after="0" w:line="480" w:lineRule="auto"/>
        <w:ind w:left="720" w:hanging="720"/>
        <w:rPr>
          <w:rFonts w:cs="Times New Roman"/>
          <w:color w:val="000000" w:themeColor="text1"/>
        </w:rPr>
      </w:pPr>
      <w:bookmarkStart w:id="94" w:name="ref-Roni12"/>
      <w:bookmarkEnd w:id="94"/>
      <w:r w:rsidRPr="000930FA">
        <w:rPr>
          <w:rFonts w:cs="Times New Roman"/>
          <w:color w:val="000000" w:themeColor="text1"/>
        </w:rPr>
        <w:t xml:space="preserve">SDRWQB (San Diego Regional Water Quality Board). 2016. Clean Water Act </w:t>
      </w:r>
      <w:r w:rsidR="00263E88">
        <w:rPr>
          <w:rFonts w:cs="Times New Roman"/>
          <w:color w:val="000000" w:themeColor="text1"/>
        </w:rPr>
        <w:t>s</w:t>
      </w:r>
      <w:r w:rsidR="00263E88" w:rsidRPr="000930FA">
        <w:rPr>
          <w:rFonts w:cs="Times New Roman"/>
          <w:color w:val="000000" w:themeColor="text1"/>
        </w:rPr>
        <w:t xml:space="preserve">ections </w:t>
      </w:r>
      <w:r w:rsidRPr="000930FA">
        <w:rPr>
          <w:rFonts w:cs="Times New Roman"/>
          <w:color w:val="000000" w:themeColor="text1"/>
        </w:rPr>
        <w:t>305(B) and 303(D). California Environmental Protection Agency, Sacramento, California.</w:t>
      </w:r>
    </w:p>
    <w:p w14:paraId="68611B2A"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r w:rsidRPr="000930FA">
        <w:rPr>
          <w:rFonts w:cs="Times New Roman"/>
          <w:color w:val="000000" w:themeColor="text1"/>
        </w:rPr>
        <w:t>Shoredits, A. S., and J. A. Clayton. 2013. Assessing the practice and challenges of stream restoration in urbanized environments of the USA. Geography Compass 7:358–372.</w:t>
      </w:r>
    </w:p>
    <w:p w14:paraId="705BF96A"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5" w:name="ref-Shoredits13"/>
      <w:bookmarkEnd w:id="95"/>
      <w:r w:rsidRPr="000930FA">
        <w:rPr>
          <w:rFonts w:cs="Times New Roman"/>
          <w:color w:val="000000" w:themeColor="text1"/>
        </w:rPr>
        <w:t>Sleeter, B. M., T. S. Wilson, C. E. Soulard, and J. Liu. 2011. Estimation of the late twentieth century land-cover change in California. Environmental Monitoring and Assessment 173:251–266.</w:t>
      </w:r>
    </w:p>
    <w:p w14:paraId="137C4B93" w14:textId="2B9EF10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6" w:name="ref-Sleeter11"/>
      <w:bookmarkEnd w:id="96"/>
      <w:r w:rsidRPr="000930FA">
        <w:rPr>
          <w:rFonts w:cs="Times New Roman"/>
          <w:color w:val="000000" w:themeColor="text1"/>
        </w:rPr>
        <w:t>Smeets, E., and R. Weterings. 1999. Environmental indicators: Typology and overview. European Environmental Agency, Copenhagen, Denmark.</w:t>
      </w:r>
    </w:p>
    <w:p w14:paraId="226C07D1"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7" w:name="ref-Smeets99"/>
      <w:bookmarkEnd w:id="97"/>
      <w:r w:rsidRPr="000930FA">
        <w:rPr>
          <w:rFonts w:cs="Times New Roman"/>
          <w:color w:val="000000" w:themeColor="text1"/>
        </w:rPr>
        <w:t>Stein, E. D., M. R. Cover, A. E. Fetscher, C. O’Reilly, R. Guardado, and C. W. Solek. 2013. Reach-scale geomorphic and biological effects of localized streambank armoring. Journal of the American Water Resources Association 49:780–792.</w:t>
      </w:r>
    </w:p>
    <w:p w14:paraId="2574A65C"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8" w:name="ref-Stein13"/>
      <w:bookmarkEnd w:id="98"/>
      <w:r w:rsidRPr="000930FA">
        <w:rPr>
          <w:rFonts w:cs="Times New Roman"/>
          <w:color w:val="000000" w:themeColor="text1"/>
        </w:rPr>
        <w:t>Stein, E. D., A. Sengupta, R. D. Mazor, K. McCune, B. P. Bledsoe, and S. Adams. 2017. Application of regional flow-ecology relationships to inform watershed management decisions: Applications of the ELOHA framework in the San Diego River watershed, California, USA. Ecohydrology 10:e1869.</w:t>
      </w:r>
    </w:p>
    <w:p w14:paraId="071ECB3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99" w:name="ref-Stein17"/>
      <w:bookmarkEnd w:id="99"/>
      <w:r w:rsidRPr="000930FA">
        <w:rPr>
          <w:rFonts w:cs="Times New Roman"/>
          <w:color w:val="000000" w:themeColor="text1"/>
        </w:rPr>
        <w:t>Stoddard, J. L., D. P. Larsen, C. P. Hawkins, R. K. Johnson, and R. H. Norris. 2006. Setting expectations for the ecological condition of streams: The concept of reference condition. Ecological Applications 16:1267–1276.</w:t>
      </w:r>
    </w:p>
    <w:p w14:paraId="43662AB6"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0" w:name="ref-Stoddard06"/>
      <w:bookmarkEnd w:id="100"/>
      <w:r w:rsidRPr="000930FA">
        <w:rPr>
          <w:rFonts w:cs="Times New Roman"/>
          <w:color w:val="000000" w:themeColor="text1"/>
        </w:rPr>
        <w:lastRenderedPageBreak/>
        <w:t>Stone, M. K., and J. B. Wallace. 1998. Long-term recovery of a mountain stream from clear-cut logging: The effects of forest succession on benthic invertebrate community structure. Freshwater Biology 39:151–169.</w:t>
      </w:r>
    </w:p>
    <w:p w14:paraId="41815106" w14:textId="6AEED45A" w:rsidR="00807FD7" w:rsidRPr="000930FA" w:rsidRDefault="007B7AFF" w:rsidP="009A76E4">
      <w:pPr>
        <w:pStyle w:val="Bibliography"/>
        <w:snapToGrid w:val="0"/>
        <w:spacing w:after="0" w:line="480" w:lineRule="auto"/>
        <w:ind w:left="720" w:hanging="720"/>
        <w:rPr>
          <w:rFonts w:cs="Times New Roman"/>
          <w:color w:val="000000" w:themeColor="text1"/>
        </w:rPr>
      </w:pPr>
      <w:bookmarkStart w:id="101" w:name="ref-Stone98"/>
      <w:bookmarkEnd w:id="101"/>
      <w:r w:rsidRPr="000930FA">
        <w:rPr>
          <w:rFonts w:cs="Times New Roman"/>
          <w:color w:val="000000" w:themeColor="text1"/>
        </w:rPr>
        <w:t>USEPA (</w:t>
      </w:r>
      <w:r w:rsidR="00807FD7" w:rsidRPr="000930FA">
        <w:rPr>
          <w:rFonts w:cs="Times New Roman"/>
          <w:color w:val="000000" w:themeColor="text1"/>
        </w:rPr>
        <w:t>US Environmental Protection Agency</w:t>
      </w:r>
      <w:r w:rsidRPr="000930FA">
        <w:rPr>
          <w:rFonts w:cs="Times New Roman"/>
          <w:color w:val="000000" w:themeColor="text1"/>
        </w:rPr>
        <w:t>)</w:t>
      </w:r>
      <w:r w:rsidR="00807FD7" w:rsidRPr="000930FA">
        <w:rPr>
          <w:rFonts w:cs="Times New Roman"/>
          <w:color w:val="000000" w:themeColor="text1"/>
        </w:rPr>
        <w:t xml:space="preserve">. 2013. Technical </w:t>
      </w:r>
      <w:r w:rsidR="00263E88" w:rsidRPr="000930FA">
        <w:rPr>
          <w:rFonts w:cs="Times New Roman"/>
          <w:color w:val="000000" w:themeColor="text1"/>
        </w:rPr>
        <w:t>support d</w:t>
      </w:r>
      <w:r w:rsidR="00807FD7" w:rsidRPr="000930FA">
        <w:rPr>
          <w:rFonts w:cs="Times New Roman"/>
          <w:color w:val="000000" w:themeColor="text1"/>
        </w:rPr>
        <w:t xml:space="preserve">ocument for EPA’s </w:t>
      </w:r>
      <w:r w:rsidR="00263E88" w:rsidRPr="000930FA">
        <w:rPr>
          <w:rFonts w:cs="Times New Roman"/>
          <w:color w:val="000000" w:themeColor="text1"/>
        </w:rPr>
        <w:t xml:space="preserve">action on the state </w:t>
      </w:r>
      <w:r w:rsidR="00807FD7" w:rsidRPr="000930FA">
        <w:rPr>
          <w:rFonts w:cs="Times New Roman"/>
          <w:color w:val="000000" w:themeColor="text1"/>
        </w:rPr>
        <w:t>of Oregon’s Revis</w:t>
      </w:r>
      <w:r w:rsidR="00263E88" w:rsidRPr="000930FA">
        <w:rPr>
          <w:rFonts w:cs="Times New Roman"/>
          <w:color w:val="000000" w:themeColor="text1"/>
        </w:rPr>
        <w:t>ed water quality standards for the west division main ca</w:t>
      </w:r>
      <w:r w:rsidR="00807FD7" w:rsidRPr="000930FA">
        <w:rPr>
          <w:rFonts w:cs="Times New Roman"/>
          <w:color w:val="000000" w:themeColor="text1"/>
        </w:rPr>
        <w:t>nal.</w:t>
      </w:r>
      <w:r w:rsidR="00982E11" w:rsidRPr="000930FA">
        <w:rPr>
          <w:rFonts w:cs="Times New Roman"/>
          <w:color w:val="000000" w:themeColor="text1"/>
        </w:rPr>
        <w:t xml:space="preserve"> USEPA Region 10, Seattle, Washington.</w:t>
      </w:r>
      <w:r w:rsidR="00263E88">
        <w:rPr>
          <w:rFonts w:cs="Times New Roman"/>
          <w:color w:val="000000" w:themeColor="text1"/>
        </w:rPr>
        <w:t xml:space="preserve"> (Available from: </w:t>
      </w:r>
      <w:r w:rsidR="00263E88" w:rsidRPr="00263E88">
        <w:rPr>
          <w:rFonts w:cs="Times New Roman"/>
          <w:color w:val="000000" w:themeColor="text1"/>
        </w:rPr>
        <w:t>https://www3.epa.gov/region10/pdf/water/wqs/or/epa_approval_revised_oregon_wqs_08042015.pdf</w:t>
      </w:r>
      <w:r w:rsidR="00263E88">
        <w:rPr>
          <w:rFonts w:cs="Times New Roman"/>
          <w:color w:val="000000" w:themeColor="text1"/>
        </w:rPr>
        <w:t>)</w:t>
      </w:r>
    </w:p>
    <w:p w14:paraId="190E22E8" w14:textId="38E38B55"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2" w:name="ref-USEPA13"/>
      <w:bookmarkEnd w:id="102"/>
      <w:r w:rsidRPr="000930FA">
        <w:rPr>
          <w:rFonts w:cs="Times New Roman"/>
          <w:color w:val="000000" w:themeColor="text1"/>
        </w:rPr>
        <w:t xml:space="preserve">USGS (US Geological Survey). 1999. The quality of our nation’s waters: </w:t>
      </w:r>
      <w:r w:rsidR="00263E88">
        <w:rPr>
          <w:rFonts w:cs="Times New Roman"/>
          <w:color w:val="000000" w:themeColor="text1"/>
        </w:rPr>
        <w:t>N</w:t>
      </w:r>
      <w:r w:rsidR="00263E88" w:rsidRPr="000930FA">
        <w:rPr>
          <w:rFonts w:cs="Times New Roman"/>
          <w:color w:val="000000" w:themeColor="text1"/>
        </w:rPr>
        <w:t xml:space="preserve">utrients </w:t>
      </w:r>
      <w:r w:rsidRPr="000930FA">
        <w:rPr>
          <w:rFonts w:cs="Times New Roman"/>
          <w:color w:val="000000" w:themeColor="text1"/>
        </w:rPr>
        <w:t xml:space="preserve">and pesticides. </w:t>
      </w:r>
      <w:r w:rsidR="00263E88">
        <w:rPr>
          <w:rFonts w:cs="Times New Roman"/>
          <w:color w:val="000000" w:themeColor="text1"/>
        </w:rPr>
        <w:t xml:space="preserve">Circular 1225. US Geological Survey, </w:t>
      </w:r>
      <w:r w:rsidRPr="000930FA">
        <w:rPr>
          <w:rFonts w:cs="Times New Roman"/>
          <w:color w:val="000000" w:themeColor="text1"/>
        </w:rPr>
        <w:t>Reston, Virginia.</w:t>
      </w:r>
    </w:p>
    <w:p w14:paraId="4E5DDBF2"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3" w:name="ref-USGS99"/>
      <w:bookmarkEnd w:id="103"/>
      <w:r w:rsidRPr="000930FA">
        <w:rPr>
          <w:rFonts w:cs="Times New Roman"/>
          <w:color w:val="000000" w:themeColor="text1"/>
        </w:rPr>
        <w:t>Vølstad, J. H., N. E. Roth, G. Mercurio, M. T. Southerland, and D. E. Strebel. 2004. Using environmental stressor information to predict the ecological status of Maryland non-tidal streams as measured by biological indicators. Environmental Monitoring and Assessment 84:219–242.</w:t>
      </w:r>
    </w:p>
    <w:p w14:paraId="01CBBF90"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4" w:name="ref-Volstad04"/>
      <w:bookmarkEnd w:id="104"/>
      <w:r w:rsidRPr="000930FA">
        <w:rPr>
          <w:rFonts w:cs="Times New Roman"/>
          <w:color w:val="000000" w:themeColor="text1"/>
        </w:rPr>
        <w:t>Waite, I. R. 2013. Development and application of an agricultural intensity index to invertebrate and algal metrics from streams at two scales. Journal of the American Water Resources Association 49:431–448.</w:t>
      </w:r>
    </w:p>
    <w:p w14:paraId="0080B954" w14:textId="51DAD8E3"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5" w:name="ref-Waite13"/>
      <w:bookmarkEnd w:id="105"/>
      <w:r w:rsidRPr="000930FA">
        <w:rPr>
          <w:rFonts w:cs="Times New Roman"/>
          <w:color w:val="000000" w:themeColor="text1"/>
        </w:rPr>
        <w:t xml:space="preserve">Waite, I. R., J. G. Kennen, J. T. May, L. R. Brown, T. F. Cuffney, K. A. Jones, and J. L. Orlando. 2014. Stream macroinvertebrate response models for bioassessment metrics: Addressing the issue of spatial scale. </w:t>
      </w:r>
      <w:r w:rsidR="008604D7" w:rsidRPr="000930FA">
        <w:rPr>
          <w:rFonts w:cs="Times New Roman"/>
          <w:color w:val="000000" w:themeColor="text1"/>
        </w:rPr>
        <w:t>PL</w:t>
      </w:r>
      <w:r w:rsidR="008604D7">
        <w:rPr>
          <w:rFonts w:cs="Times New Roman"/>
          <w:color w:val="000000" w:themeColor="text1"/>
        </w:rPr>
        <w:t>o</w:t>
      </w:r>
      <w:r w:rsidR="008604D7" w:rsidRPr="000930FA">
        <w:rPr>
          <w:rFonts w:cs="Times New Roman"/>
          <w:color w:val="000000" w:themeColor="text1"/>
        </w:rPr>
        <w:t xml:space="preserve">S </w:t>
      </w:r>
      <w:r w:rsidRPr="000930FA">
        <w:rPr>
          <w:rFonts w:cs="Times New Roman"/>
          <w:color w:val="000000" w:themeColor="text1"/>
        </w:rPr>
        <w:t>ONE 9:e90944.</w:t>
      </w:r>
    </w:p>
    <w:p w14:paraId="65527FF7" w14:textId="7EC10865"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6" w:name="ref-Waite14"/>
      <w:bookmarkEnd w:id="106"/>
      <w:r w:rsidRPr="000930FA">
        <w:rPr>
          <w:rFonts w:cs="Times New Roman"/>
          <w:color w:val="000000" w:themeColor="text1"/>
        </w:rPr>
        <w:t xml:space="preserve">Walsh, C. J., A. H. Roy, J. </w:t>
      </w:r>
      <w:r w:rsidR="008604D7">
        <w:rPr>
          <w:rFonts w:cs="Times New Roman"/>
          <w:color w:val="000000" w:themeColor="text1"/>
        </w:rPr>
        <w:t>W</w:t>
      </w:r>
      <w:r w:rsidRPr="000930FA">
        <w:rPr>
          <w:rFonts w:cs="Times New Roman"/>
          <w:color w:val="000000" w:themeColor="text1"/>
        </w:rPr>
        <w:t>. Feminella, P. D. Cottingham, P. M. Groffman, and R. P. Morgan. 2005. The urban stream syndrome: Current knowledge and the search for a cure. Journal of the North American Benthological Society 24:706–723.</w:t>
      </w:r>
    </w:p>
    <w:p w14:paraId="29041D43" w14:textId="77777777" w:rsidR="00807FD7" w:rsidRPr="000930FA" w:rsidRDefault="00807FD7" w:rsidP="009A76E4">
      <w:pPr>
        <w:pStyle w:val="Bibliography"/>
        <w:snapToGrid w:val="0"/>
        <w:spacing w:after="0" w:line="480" w:lineRule="auto"/>
        <w:ind w:left="720" w:hanging="720"/>
        <w:rPr>
          <w:rFonts w:cs="Times New Roman"/>
          <w:color w:val="000000" w:themeColor="text1"/>
        </w:rPr>
      </w:pPr>
      <w:bookmarkStart w:id="107" w:name="ref-Walsh05"/>
      <w:bookmarkEnd w:id="107"/>
      <w:r w:rsidRPr="000930FA">
        <w:rPr>
          <w:rFonts w:cs="Times New Roman"/>
          <w:color w:val="000000" w:themeColor="text1"/>
        </w:rPr>
        <w:lastRenderedPageBreak/>
        <w:t>Wang, L., J. Lyons, P. Kanehl, and R. Gatti. 1997. Influences of watershed land use on habitat quality and biotic integrity in Wisconsin streams. Fisheries 22:6–12.</w:t>
      </w:r>
    </w:p>
    <w:p w14:paraId="1DE367B6" w14:textId="7500E65A" w:rsidR="00807FD7" w:rsidRPr="000930FA" w:rsidRDefault="00807FD7" w:rsidP="009A76E4">
      <w:pPr>
        <w:pStyle w:val="Bibliography"/>
        <w:widowControl w:val="0"/>
        <w:snapToGrid w:val="0"/>
        <w:spacing w:after="0" w:line="480" w:lineRule="auto"/>
        <w:ind w:left="720" w:hanging="720"/>
        <w:rPr>
          <w:rFonts w:cs="Times New Roman"/>
          <w:color w:val="000000" w:themeColor="text1"/>
        </w:rPr>
      </w:pPr>
      <w:bookmarkStart w:id="108" w:name="ref-Wang97"/>
      <w:bookmarkEnd w:id="32"/>
      <w:bookmarkEnd w:id="108"/>
      <w:r w:rsidRPr="000930FA">
        <w:rPr>
          <w:rFonts w:cs="Times New Roman"/>
          <w:color w:val="000000" w:themeColor="text1"/>
        </w:rPr>
        <w:t>Wohl, E. 2019. Forgotten legacies: Understanding and mitigating historical human alterations of river corridors. Water Resources Research</w:t>
      </w:r>
      <w:r w:rsidR="008604D7">
        <w:rPr>
          <w:rFonts w:cs="Times New Roman"/>
          <w:color w:val="000000" w:themeColor="text1"/>
        </w:rPr>
        <w:t xml:space="preserve"> 55:</w:t>
      </w:r>
      <w:r w:rsidR="008604D7" w:rsidRPr="008604D7">
        <w:rPr>
          <w:rFonts w:cs="Times New Roman"/>
          <w:color w:val="000000" w:themeColor="text1"/>
        </w:rPr>
        <w:t>5181</w:t>
      </w:r>
      <w:r w:rsidR="008604D7">
        <w:rPr>
          <w:rFonts w:cs="Times New Roman"/>
          <w:color w:val="000000" w:themeColor="text1"/>
        </w:rPr>
        <w:t>–</w:t>
      </w:r>
      <w:r w:rsidR="008604D7" w:rsidRPr="008604D7">
        <w:rPr>
          <w:rFonts w:cs="Times New Roman"/>
          <w:color w:val="000000" w:themeColor="text1"/>
        </w:rPr>
        <w:t>5201</w:t>
      </w:r>
      <w:r w:rsidR="008604D7">
        <w:rPr>
          <w:rFonts w:cs="Times New Roman"/>
          <w:color w:val="000000" w:themeColor="text1"/>
        </w:rPr>
        <w:t>.</w:t>
      </w:r>
    </w:p>
    <w:p w14:paraId="14A8984B" w14:textId="341B4374" w:rsidR="00807FD7" w:rsidRPr="000930FA" w:rsidRDefault="00807FD7" w:rsidP="009A76E4">
      <w:pPr>
        <w:pStyle w:val="Bibliography"/>
        <w:widowControl w:val="0"/>
        <w:snapToGrid w:val="0"/>
        <w:spacing w:after="0" w:line="480" w:lineRule="auto"/>
        <w:ind w:left="720" w:hanging="720"/>
        <w:rPr>
          <w:rFonts w:cs="Times New Roman"/>
          <w:color w:val="000000" w:themeColor="text1"/>
        </w:rPr>
      </w:pPr>
      <w:r w:rsidRPr="000930FA">
        <w:rPr>
          <w:rFonts w:cs="Times New Roman"/>
          <w:color w:val="000000" w:themeColor="text1"/>
        </w:rPr>
        <w:t xml:space="preserve">Young, M. K., D. Haire, and M. A. Bozek. 1994. The effect and extent of railroad tie drives in streams of </w:t>
      </w:r>
      <w:r w:rsidR="008604D7">
        <w:rPr>
          <w:rFonts w:cs="Times New Roman"/>
          <w:color w:val="000000" w:themeColor="text1"/>
        </w:rPr>
        <w:t>s</w:t>
      </w:r>
      <w:r w:rsidR="008604D7" w:rsidRPr="000930FA">
        <w:rPr>
          <w:rFonts w:cs="Times New Roman"/>
          <w:color w:val="000000" w:themeColor="text1"/>
        </w:rPr>
        <w:t xml:space="preserve">outheastern </w:t>
      </w:r>
      <w:r w:rsidRPr="000930FA">
        <w:rPr>
          <w:rFonts w:cs="Times New Roman"/>
          <w:color w:val="000000" w:themeColor="text1"/>
        </w:rPr>
        <w:t>Wyoming. Western Journal of Applied Forestry 9:125</w:t>
      </w:r>
      <w:r w:rsidR="008604D7">
        <w:rPr>
          <w:rFonts w:cs="Times New Roman"/>
          <w:color w:val="000000" w:themeColor="text1"/>
        </w:rPr>
        <w:t>–</w:t>
      </w:r>
      <w:r w:rsidRPr="000930FA">
        <w:rPr>
          <w:rFonts w:cs="Times New Roman"/>
          <w:color w:val="000000" w:themeColor="text1"/>
        </w:rPr>
        <w:t xml:space="preserve">130. </w:t>
      </w:r>
    </w:p>
    <w:p w14:paraId="1C483B15" w14:textId="77777777" w:rsidR="001829A2" w:rsidRPr="000930FA" w:rsidRDefault="001829A2" w:rsidP="000930FA">
      <w:pPr>
        <w:snapToGrid w:val="0"/>
        <w:spacing w:after="0" w:line="480" w:lineRule="auto"/>
        <w:ind w:left="360" w:hanging="360"/>
        <w:rPr>
          <w:rFonts w:eastAsiaTheme="majorEastAsia" w:cs="Times New Roman"/>
          <w:b/>
          <w:bCs/>
          <w:color w:val="000000" w:themeColor="text1"/>
        </w:rPr>
      </w:pPr>
      <w:r w:rsidRPr="000930FA">
        <w:rPr>
          <w:rFonts w:cs="Times New Roman"/>
          <w:color w:val="000000" w:themeColor="text1"/>
        </w:rPr>
        <w:br w:type="page"/>
      </w:r>
    </w:p>
    <w:p w14:paraId="1EF4A465" w14:textId="37B0FF8B" w:rsidR="00D970CC" w:rsidRPr="000930FA" w:rsidRDefault="00D970CC" w:rsidP="000930FA">
      <w:pPr>
        <w:pStyle w:val="Heading1"/>
        <w:keepLines w:val="0"/>
        <w:widowControl w:val="0"/>
        <w:snapToGrid w:val="0"/>
        <w:spacing w:before="0" w:line="480" w:lineRule="auto"/>
        <w:rPr>
          <w:rFonts w:cs="Times New Roman"/>
          <w:sz w:val="24"/>
          <w:szCs w:val="24"/>
        </w:rPr>
      </w:pPr>
      <w:r w:rsidRPr="000930FA">
        <w:rPr>
          <w:rFonts w:cs="Times New Roman"/>
          <w:sz w:val="24"/>
          <w:szCs w:val="24"/>
        </w:rPr>
        <w:lastRenderedPageBreak/>
        <w:t>FIGURE CAPTIONS</w:t>
      </w:r>
    </w:p>
    <w:p w14:paraId="5D65F2B2" w14:textId="4AAB8F2D" w:rsidR="00E13C5E"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09"/>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1</w:t>
      </w:r>
      <w:r w:rsidR="00E13C5E" w:rsidRPr="000930FA">
        <w:rPr>
          <w:rFonts w:cs="Times New Roman"/>
          <w:i w:val="0"/>
          <w:iCs/>
          <w:color w:val="000000" w:themeColor="text1"/>
        </w:rPr>
        <w:t>.</w:t>
      </w:r>
      <w:commentRangeEnd w:id="109"/>
      <w:r w:rsidR="00032954">
        <w:rPr>
          <w:rStyle w:val="CommentReference"/>
          <w:i w:val="0"/>
        </w:rPr>
        <w:commentReference w:id="109"/>
      </w:r>
      <w:r w:rsidRPr="000930FA">
        <w:rPr>
          <w:rFonts w:cs="Times New Roman"/>
          <w:i w:val="0"/>
          <w:iCs/>
          <w:color w:val="000000" w:themeColor="text1"/>
        </w:rPr>
        <w:t xml:space="preserve"> </w:t>
      </w:r>
      <w:r w:rsidR="00327A69" w:rsidRPr="000930FA">
        <w:rPr>
          <w:rFonts w:cs="Times New Roman"/>
          <w:i w:val="0"/>
          <w:iCs/>
          <w:color w:val="000000" w:themeColor="text1"/>
        </w:rPr>
        <w:t>Map of California showing areas with extensive u</w:t>
      </w:r>
      <w:r w:rsidRPr="000930FA">
        <w:rPr>
          <w:rFonts w:cs="Times New Roman"/>
          <w:i w:val="0"/>
          <w:iCs/>
          <w:color w:val="000000" w:themeColor="text1"/>
        </w:rPr>
        <w:t>rban and agricultural land use (</w:t>
      </w:r>
      <w:r w:rsidR="00E13C5E" w:rsidRPr="000930FA">
        <w:rPr>
          <w:rFonts w:cs="Times New Roman"/>
          <w:i w:val="0"/>
          <w:iCs/>
          <w:color w:val="000000" w:themeColor="text1"/>
        </w:rPr>
        <w:t>A</w:t>
      </w:r>
      <w:r w:rsidRPr="000930FA">
        <w:rPr>
          <w:rFonts w:cs="Times New Roman"/>
          <w:i w:val="0"/>
          <w:iCs/>
          <w:color w:val="000000" w:themeColor="text1"/>
        </w:rPr>
        <w:t>) and distribution of observed stream CSCI scores (</w:t>
      </w:r>
      <w:r w:rsidR="00E13C5E" w:rsidRPr="000930FA">
        <w:rPr>
          <w:rFonts w:cs="Times New Roman"/>
          <w:i w:val="0"/>
          <w:iCs/>
          <w:color w:val="000000" w:themeColor="text1"/>
        </w:rPr>
        <w:t>B</w:t>
      </w:r>
      <w:r w:rsidRPr="000930FA">
        <w:rPr>
          <w:rFonts w:cs="Times New Roman"/>
          <w:i w:val="0"/>
          <w:iCs/>
          <w:color w:val="000000" w:themeColor="text1"/>
        </w:rPr>
        <w:t xml:space="preserve">). Cover of urban and agricultural land use in stream watersheds was used to develop a model </w:t>
      </w:r>
      <w:r w:rsidR="00327A69" w:rsidRPr="000930FA">
        <w:rPr>
          <w:rFonts w:cs="Times New Roman"/>
          <w:i w:val="0"/>
          <w:iCs/>
          <w:color w:val="000000" w:themeColor="text1"/>
        </w:rPr>
        <w:t xml:space="preserve">to predict the range of </w:t>
      </w:r>
      <w:r w:rsidRPr="000930FA">
        <w:rPr>
          <w:rFonts w:cs="Times New Roman"/>
          <w:i w:val="0"/>
          <w:iCs/>
          <w:color w:val="000000" w:themeColor="text1"/>
        </w:rPr>
        <w:t>bioassessment scores</w:t>
      </w:r>
      <w:r w:rsidR="00327A69" w:rsidRPr="000930FA">
        <w:rPr>
          <w:rFonts w:cs="Times New Roman"/>
          <w:i w:val="0"/>
          <w:iCs/>
          <w:color w:val="000000" w:themeColor="text1"/>
        </w:rPr>
        <w:t xml:space="preserve"> expected at a stream segment</w:t>
      </w:r>
      <w:r w:rsidRPr="000930FA">
        <w:rPr>
          <w:rFonts w:cs="Times New Roman"/>
          <w:i w:val="0"/>
          <w:iCs/>
          <w:color w:val="000000" w:themeColor="text1"/>
        </w:rPr>
        <w:t xml:space="preserve">. Breakpoints for </w:t>
      </w:r>
      <w:r w:rsidR="00327A69" w:rsidRPr="000930FA">
        <w:rPr>
          <w:rFonts w:cs="Times New Roman"/>
          <w:i w:val="0"/>
          <w:iCs/>
          <w:color w:val="000000" w:themeColor="text1"/>
        </w:rPr>
        <w:t xml:space="preserve">defining classes of </w:t>
      </w:r>
      <w:r w:rsidRPr="000930FA">
        <w:rPr>
          <w:rFonts w:cs="Times New Roman"/>
          <w:i w:val="0"/>
          <w:iCs/>
          <w:color w:val="000000" w:themeColor="text1"/>
        </w:rPr>
        <w:t>CSCI scores are the 1</w:t>
      </w:r>
      <w:r w:rsidRPr="003A0598">
        <w:rPr>
          <w:rFonts w:cs="Times New Roman"/>
          <w:i w:val="0"/>
          <w:iCs/>
          <w:color w:val="000000" w:themeColor="text1"/>
          <w:vertAlign w:val="superscript"/>
        </w:rPr>
        <w:t>st</w:t>
      </w:r>
      <w:r w:rsidRPr="000930FA">
        <w:rPr>
          <w:rFonts w:cs="Times New Roman"/>
          <w:i w:val="0"/>
          <w:iCs/>
          <w:color w:val="000000" w:themeColor="text1"/>
        </w:rPr>
        <w:t>, 10</w:t>
      </w:r>
      <w:r w:rsidRPr="003A0598">
        <w:rPr>
          <w:rFonts w:cs="Times New Roman"/>
          <w:i w:val="0"/>
          <w:iCs/>
          <w:color w:val="000000" w:themeColor="text1"/>
          <w:vertAlign w:val="superscript"/>
        </w:rPr>
        <w:t>th</w:t>
      </w:r>
      <w:r w:rsidRPr="000930FA">
        <w:rPr>
          <w:rFonts w:cs="Times New Roman"/>
          <w:i w:val="0"/>
          <w:iCs/>
          <w:color w:val="000000" w:themeColor="text1"/>
        </w:rPr>
        <w:t>, and 30</w:t>
      </w:r>
      <w:r w:rsidRPr="003A0598">
        <w:rPr>
          <w:rFonts w:cs="Times New Roman"/>
          <w:i w:val="0"/>
          <w:iCs/>
          <w:color w:val="000000" w:themeColor="text1"/>
          <w:vertAlign w:val="superscript"/>
        </w:rPr>
        <w:t>th</w:t>
      </w:r>
      <w:r w:rsidRPr="000930FA">
        <w:rPr>
          <w:rFonts w:cs="Times New Roman"/>
          <w:i w:val="0"/>
          <w:iCs/>
          <w:color w:val="000000" w:themeColor="text1"/>
        </w:rPr>
        <w:t xml:space="preserve"> percentile of scores </w:t>
      </w:r>
      <w:r w:rsidR="00327A69" w:rsidRPr="000930FA">
        <w:rPr>
          <w:rFonts w:cs="Times New Roman"/>
          <w:i w:val="0"/>
          <w:iCs/>
          <w:color w:val="000000" w:themeColor="text1"/>
        </w:rPr>
        <w:t xml:space="preserve">observed </w:t>
      </w:r>
      <w:r w:rsidRPr="000930FA">
        <w:rPr>
          <w:rFonts w:cs="Times New Roman"/>
          <w:i w:val="0"/>
          <w:iCs/>
          <w:color w:val="000000" w:themeColor="text1"/>
        </w:rPr>
        <w:t xml:space="preserve">at least-disturbed reference sites throughout the state. Altered and intact refer to biological condition (Mazor et al. </w:t>
      </w:r>
      <w:hyperlink w:anchor="ref-Mazor16">
        <w:r w:rsidRPr="000930FA">
          <w:rPr>
            <w:rStyle w:val="Hyperlink"/>
            <w:rFonts w:cs="Times New Roman"/>
            <w:i w:val="0"/>
            <w:iCs/>
            <w:color w:val="000000" w:themeColor="text1"/>
          </w:rPr>
          <w:t>2016</w:t>
        </w:r>
      </w:hyperlink>
      <w:r w:rsidRPr="000930FA">
        <w:rPr>
          <w:rFonts w:cs="Times New Roman"/>
          <w:i w:val="0"/>
          <w:iCs/>
          <w:color w:val="000000" w:themeColor="text1"/>
        </w:rPr>
        <w:t xml:space="preserve">). Grey lines </w:t>
      </w:r>
      <w:r w:rsidR="00327A69" w:rsidRPr="000930FA">
        <w:rPr>
          <w:rFonts w:cs="Times New Roman"/>
          <w:i w:val="0"/>
          <w:iCs/>
          <w:color w:val="000000" w:themeColor="text1"/>
        </w:rPr>
        <w:t xml:space="preserve">delineate </w:t>
      </w:r>
      <w:r w:rsidRPr="000930FA">
        <w:rPr>
          <w:rFonts w:cs="Times New Roman"/>
          <w:i w:val="0"/>
          <w:iCs/>
          <w:color w:val="000000" w:themeColor="text1"/>
        </w:rPr>
        <w:t>major environmental regions in California defined by ecoregional and watershed boundaries</w:t>
      </w:r>
      <w:r w:rsidR="00327A69" w:rsidRPr="000930FA">
        <w:rPr>
          <w:rFonts w:cs="Times New Roman"/>
          <w:i w:val="0"/>
          <w:iCs/>
          <w:color w:val="000000" w:themeColor="text1"/>
        </w:rPr>
        <w:t>.</w:t>
      </w:r>
      <w:r w:rsidRPr="000930FA">
        <w:rPr>
          <w:rFonts w:cs="Times New Roman"/>
          <w:i w:val="0"/>
          <w:iCs/>
          <w:color w:val="000000" w:themeColor="text1"/>
        </w:rPr>
        <w:t xml:space="preserve"> CV</w:t>
      </w:r>
      <w:r w:rsidR="00327A69" w:rsidRPr="000930FA">
        <w:rPr>
          <w:rFonts w:cs="Times New Roman"/>
          <w:i w:val="0"/>
          <w:iCs/>
          <w:color w:val="000000" w:themeColor="text1"/>
        </w:rPr>
        <w:t xml:space="preserve"> =</w:t>
      </w:r>
      <w:r w:rsidRPr="000930FA">
        <w:rPr>
          <w:rFonts w:cs="Times New Roman"/>
          <w:i w:val="0"/>
          <w:iCs/>
          <w:color w:val="000000" w:themeColor="text1"/>
        </w:rPr>
        <w:t xml:space="preserve"> Central Valley, CH</w:t>
      </w:r>
      <w:r w:rsidR="00327A69"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Chaparral, DM</w:t>
      </w:r>
      <w:r w:rsidR="00327A69" w:rsidRPr="000930FA">
        <w:rPr>
          <w:rFonts w:cs="Times New Roman"/>
          <w:i w:val="0"/>
          <w:iCs/>
          <w:color w:val="000000" w:themeColor="text1"/>
        </w:rPr>
        <w:t xml:space="preserve"> =</w:t>
      </w:r>
      <w:r w:rsidRPr="000930FA">
        <w:rPr>
          <w:rFonts w:cs="Times New Roman"/>
          <w:i w:val="0"/>
          <w:iCs/>
          <w:color w:val="000000" w:themeColor="text1"/>
        </w:rPr>
        <w:t xml:space="preserve"> Deserts and Modoc Plateau, NC</w:t>
      </w:r>
      <w:r w:rsidR="00327A69" w:rsidRPr="000930FA">
        <w:rPr>
          <w:rFonts w:cs="Times New Roman"/>
          <w:i w:val="0"/>
          <w:iCs/>
          <w:color w:val="000000" w:themeColor="text1"/>
        </w:rPr>
        <w:t xml:space="preserve"> =</w:t>
      </w:r>
      <w:r w:rsidRPr="000930FA">
        <w:rPr>
          <w:rFonts w:cs="Times New Roman"/>
          <w:i w:val="0"/>
          <w:iCs/>
          <w:color w:val="000000" w:themeColor="text1"/>
        </w:rPr>
        <w:t xml:space="preserve"> North Coast, SN</w:t>
      </w:r>
      <w:r w:rsidR="00327A69" w:rsidRPr="000930FA">
        <w:rPr>
          <w:rFonts w:cs="Times New Roman"/>
          <w:i w:val="0"/>
          <w:iCs/>
          <w:color w:val="000000" w:themeColor="text1"/>
        </w:rPr>
        <w:t xml:space="preserve"> =</w:t>
      </w:r>
      <w:r w:rsidRPr="000930FA">
        <w:rPr>
          <w:rFonts w:cs="Times New Roman"/>
          <w:i w:val="0"/>
          <w:iCs/>
          <w:color w:val="000000" w:themeColor="text1"/>
        </w:rPr>
        <w:t xml:space="preserve"> Sierra Nevada, SC</w:t>
      </w:r>
      <w:r w:rsidR="00327A69"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South Coast.</w:t>
      </w:r>
    </w:p>
    <w:p w14:paraId="7924CA0A" w14:textId="3D23B557" w:rsidR="00E13C5E"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10"/>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2</w:t>
      </w:r>
      <w:r w:rsidR="00E13C5E" w:rsidRPr="000930FA">
        <w:rPr>
          <w:rFonts w:cs="Times New Roman"/>
          <w:i w:val="0"/>
          <w:iCs/>
          <w:color w:val="000000" w:themeColor="text1"/>
        </w:rPr>
        <w:t>.</w:t>
      </w:r>
      <w:commentRangeEnd w:id="110"/>
      <w:r w:rsidR="000277DE">
        <w:rPr>
          <w:rStyle w:val="CommentReference"/>
          <w:i w:val="0"/>
        </w:rPr>
        <w:commentReference w:id="110"/>
      </w:r>
      <w:r w:rsidR="00E13C5E" w:rsidRPr="000930FA">
        <w:rPr>
          <w:rFonts w:cs="Times New Roman"/>
          <w:i w:val="0"/>
          <w:iCs/>
          <w:color w:val="000000" w:themeColor="text1"/>
        </w:rPr>
        <w:tab/>
      </w:r>
      <w:r w:rsidR="00327A69" w:rsidRPr="000930FA">
        <w:rPr>
          <w:rFonts w:cs="Times New Roman"/>
          <w:i w:val="0"/>
          <w:iCs/>
          <w:color w:val="000000" w:themeColor="text1"/>
        </w:rPr>
        <w:t>R</w:t>
      </w:r>
      <w:r w:rsidRPr="000930FA">
        <w:rPr>
          <w:rFonts w:cs="Times New Roman"/>
          <w:i w:val="0"/>
          <w:iCs/>
          <w:color w:val="000000" w:themeColor="text1"/>
        </w:rPr>
        <w:t xml:space="preserve">esponse and management pathways </w:t>
      </w:r>
      <w:r w:rsidR="00327A69" w:rsidRPr="000930FA">
        <w:rPr>
          <w:rFonts w:cs="Times New Roman"/>
          <w:i w:val="0"/>
          <w:iCs/>
          <w:color w:val="000000" w:themeColor="text1"/>
        </w:rPr>
        <w:t>as conceptualized in</w:t>
      </w:r>
      <w:r w:rsidRPr="000930FA">
        <w:rPr>
          <w:rFonts w:cs="Times New Roman"/>
          <w:i w:val="0"/>
          <w:iCs/>
          <w:color w:val="000000" w:themeColor="text1"/>
        </w:rPr>
        <w:t xml:space="preserve"> the Driver-Pressure-Stress-Impact-Response (DPSIR) framework (Smeets and Weterings </w:t>
      </w:r>
      <w:hyperlink w:anchor="ref-Smeets99">
        <w:r w:rsidRPr="000930FA">
          <w:rPr>
            <w:rStyle w:val="Hyperlink"/>
            <w:rFonts w:cs="Times New Roman"/>
            <w:i w:val="0"/>
            <w:iCs/>
            <w:color w:val="000000" w:themeColor="text1"/>
          </w:rPr>
          <w:t>1999</w:t>
        </w:r>
      </w:hyperlink>
      <w:r w:rsidRPr="000930FA">
        <w:rPr>
          <w:rFonts w:cs="Times New Roman"/>
          <w:i w:val="0"/>
          <w:iCs/>
          <w:color w:val="000000" w:themeColor="text1"/>
        </w:rPr>
        <w:t>).</w:t>
      </w:r>
      <w:r w:rsidR="00327A69" w:rsidRPr="000930FA">
        <w:rPr>
          <w:rFonts w:cs="Times New Roman"/>
          <w:i w:val="0"/>
          <w:iCs/>
          <w:color w:val="000000" w:themeColor="text1"/>
        </w:rPr>
        <w:t xml:space="preserve"> The </w:t>
      </w:r>
      <w:r w:rsidR="00532474" w:rsidRPr="000930FA">
        <w:rPr>
          <w:rFonts w:cs="Times New Roman"/>
          <w:i w:val="0"/>
          <w:iCs/>
          <w:color w:val="000000" w:themeColor="text1"/>
        </w:rPr>
        <w:t xml:space="preserve">predictive </w:t>
      </w:r>
      <w:r w:rsidR="00327A69" w:rsidRPr="000930FA">
        <w:rPr>
          <w:rFonts w:cs="Times New Roman"/>
          <w:i w:val="0"/>
          <w:iCs/>
          <w:color w:val="000000" w:themeColor="text1"/>
        </w:rPr>
        <w:t xml:space="preserve">model was developed to quantify relationships between pressures and impacts and </w:t>
      </w:r>
      <w:r w:rsidR="00532474" w:rsidRPr="000930FA">
        <w:rPr>
          <w:rFonts w:cs="Times New Roman"/>
          <w:i w:val="0"/>
          <w:iCs/>
          <w:color w:val="000000" w:themeColor="text1"/>
        </w:rPr>
        <w:t>inform potential responses.</w:t>
      </w:r>
      <w:r w:rsidR="000930FA">
        <w:rPr>
          <w:rFonts w:cs="Times New Roman"/>
          <w:i w:val="0"/>
          <w:iCs/>
          <w:color w:val="000000" w:themeColor="text1"/>
        </w:rPr>
        <w:t xml:space="preserve"> </w:t>
      </w:r>
      <w:r w:rsidRPr="000930FA">
        <w:rPr>
          <w:rFonts w:cs="Times New Roman"/>
          <w:i w:val="0"/>
          <w:iCs/>
          <w:color w:val="000000" w:themeColor="text1"/>
        </w:rPr>
        <w:t xml:space="preserve">Landscape predictors provided in StreamCat (Hill et al. </w:t>
      </w:r>
      <w:hyperlink w:anchor="ref-Hill17">
        <w:r w:rsidRPr="000930FA">
          <w:rPr>
            <w:rStyle w:val="Hyperlink"/>
            <w:rFonts w:cs="Times New Roman"/>
            <w:i w:val="0"/>
            <w:iCs/>
            <w:color w:val="000000" w:themeColor="text1"/>
          </w:rPr>
          <w:t>2017</w:t>
        </w:r>
      </w:hyperlink>
      <w:r w:rsidRPr="000930FA">
        <w:rPr>
          <w:rFonts w:cs="Times New Roman"/>
          <w:i w:val="0"/>
          <w:iCs/>
          <w:color w:val="000000" w:themeColor="text1"/>
        </w:rPr>
        <w:t xml:space="preserve">) were used to describe pressures from urban and agricultural development that could </w:t>
      </w:r>
      <w:r w:rsidR="00532474" w:rsidRPr="000930FA">
        <w:rPr>
          <w:rFonts w:cs="Times New Roman"/>
          <w:i w:val="0"/>
          <w:iCs/>
          <w:color w:val="000000" w:themeColor="text1"/>
        </w:rPr>
        <w:t xml:space="preserve">alter </w:t>
      </w:r>
      <w:r w:rsidRPr="000930FA">
        <w:rPr>
          <w:rFonts w:cs="Times New Roman"/>
          <w:i w:val="0"/>
          <w:iCs/>
          <w:color w:val="000000" w:themeColor="text1"/>
        </w:rPr>
        <w:t xml:space="preserve">macroinvertebrate </w:t>
      </w:r>
      <w:r w:rsidR="00532474" w:rsidRPr="000930FA">
        <w:rPr>
          <w:rFonts w:cs="Times New Roman"/>
          <w:i w:val="0"/>
          <w:iCs/>
          <w:color w:val="000000" w:themeColor="text1"/>
        </w:rPr>
        <w:t xml:space="preserve">assemblages </w:t>
      </w:r>
      <w:r w:rsidRPr="000930FA">
        <w:rPr>
          <w:rFonts w:cs="Times New Roman"/>
          <w:i w:val="0"/>
          <w:iCs/>
          <w:color w:val="000000" w:themeColor="text1"/>
        </w:rPr>
        <w:t xml:space="preserve">in streams by </w:t>
      </w:r>
      <w:r w:rsidR="00532474" w:rsidRPr="000930FA">
        <w:rPr>
          <w:rFonts w:cs="Times New Roman"/>
          <w:i w:val="0"/>
          <w:iCs/>
          <w:color w:val="000000" w:themeColor="text1"/>
        </w:rPr>
        <w:t xml:space="preserve">modifying </w:t>
      </w:r>
      <w:r w:rsidRPr="000930FA">
        <w:rPr>
          <w:rFonts w:cs="Times New Roman"/>
          <w:i w:val="0"/>
          <w:iCs/>
          <w:color w:val="000000" w:themeColor="text1"/>
        </w:rPr>
        <w:t xml:space="preserve">physical and chemical habitat. Biological </w:t>
      </w:r>
      <w:r w:rsidR="00532474" w:rsidRPr="000930FA">
        <w:rPr>
          <w:rFonts w:cs="Times New Roman"/>
          <w:i w:val="0"/>
          <w:iCs/>
          <w:color w:val="000000" w:themeColor="text1"/>
        </w:rPr>
        <w:t xml:space="preserve">impact </w:t>
      </w:r>
      <w:r w:rsidRPr="000930FA">
        <w:rPr>
          <w:rFonts w:cs="Times New Roman"/>
          <w:i w:val="0"/>
          <w:iCs/>
          <w:color w:val="000000" w:themeColor="text1"/>
        </w:rPr>
        <w:t xml:space="preserve">was measured </w:t>
      </w:r>
      <w:r w:rsidR="00532474" w:rsidRPr="000930FA">
        <w:rPr>
          <w:rFonts w:cs="Times New Roman"/>
          <w:i w:val="0"/>
          <w:iCs/>
          <w:color w:val="000000" w:themeColor="text1"/>
        </w:rPr>
        <w:t xml:space="preserve">with </w:t>
      </w:r>
      <w:r w:rsidRPr="000930FA">
        <w:rPr>
          <w:rFonts w:cs="Times New Roman"/>
          <w:i w:val="0"/>
          <w:iCs/>
          <w:color w:val="000000" w:themeColor="text1"/>
        </w:rPr>
        <w:t xml:space="preserve">the CSCI (Mazor et al. </w:t>
      </w:r>
      <w:hyperlink w:anchor="ref-Mazor16">
        <w:r w:rsidRPr="000930FA">
          <w:rPr>
            <w:rStyle w:val="Hyperlink"/>
            <w:rFonts w:cs="Times New Roman"/>
            <w:i w:val="0"/>
            <w:iCs/>
            <w:color w:val="000000" w:themeColor="text1"/>
          </w:rPr>
          <w:t>2016</w:t>
        </w:r>
      </w:hyperlink>
      <w:r w:rsidRPr="000930FA">
        <w:rPr>
          <w:rFonts w:cs="Times New Roman"/>
          <w:i w:val="0"/>
          <w:iCs/>
          <w:color w:val="000000" w:themeColor="text1"/>
        </w:rPr>
        <w:t xml:space="preserve">) and then evaluated relative to ranges of CSCI scores that were </w:t>
      </w:r>
      <w:r w:rsidR="00532474" w:rsidRPr="000930FA">
        <w:rPr>
          <w:rFonts w:cs="Times New Roman"/>
          <w:i w:val="0"/>
          <w:iCs/>
          <w:color w:val="000000" w:themeColor="text1"/>
        </w:rPr>
        <w:t xml:space="preserve">predicted </w:t>
      </w:r>
      <w:r w:rsidRPr="000930FA">
        <w:rPr>
          <w:rFonts w:cs="Times New Roman"/>
          <w:i w:val="0"/>
          <w:iCs/>
          <w:color w:val="000000" w:themeColor="text1"/>
        </w:rPr>
        <w:t>at each site by the model. Observed CSCI scores and context from the landscape model provide a basis for informing management actions that could address environmental impacts at different points in the response pathway, where the management pathway could address causes at different scales and efficiencies.</w:t>
      </w:r>
    </w:p>
    <w:p w14:paraId="0E124009" w14:textId="026F15E1" w:rsidR="00D970CC"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11"/>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3</w:t>
      </w:r>
      <w:r w:rsidR="00E13C5E" w:rsidRPr="000930FA">
        <w:rPr>
          <w:rFonts w:cs="Times New Roman"/>
          <w:i w:val="0"/>
          <w:iCs/>
          <w:color w:val="000000" w:themeColor="text1"/>
        </w:rPr>
        <w:t>.</w:t>
      </w:r>
      <w:commentRangeEnd w:id="111"/>
      <w:r w:rsidR="008F023F">
        <w:rPr>
          <w:rStyle w:val="CommentReference"/>
          <w:i w:val="0"/>
        </w:rPr>
        <w:commentReference w:id="111"/>
      </w:r>
      <w:r w:rsidR="00E13C5E" w:rsidRPr="000930FA">
        <w:rPr>
          <w:rFonts w:cs="Times New Roman"/>
          <w:i w:val="0"/>
          <w:iCs/>
          <w:color w:val="000000" w:themeColor="text1"/>
        </w:rPr>
        <w:tab/>
      </w:r>
      <w:r w:rsidRPr="000930FA">
        <w:rPr>
          <w:rFonts w:cs="Times New Roman"/>
          <w:i w:val="0"/>
          <w:iCs/>
          <w:color w:val="000000" w:themeColor="text1"/>
        </w:rPr>
        <w:t xml:space="preserve">Application of the landscape model to identify site expectations and </w:t>
      </w:r>
      <w:r w:rsidR="00532474" w:rsidRPr="000930FA">
        <w:rPr>
          <w:rFonts w:cs="Times New Roman"/>
          <w:i w:val="0"/>
          <w:iCs/>
          <w:color w:val="000000" w:themeColor="text1"/>
        </w:rPr>
        <w:t xml:space="preserve">assess </w:t>
      </w:r>
      <w:r w:rsidRPr="000930FA">
        <w:rPr>
          <w:rFonts w:cs="Times New Roman"/>
          <w:i w:val="0"/>
          <w:iCs/>
          <w:color w:val="000000" w:themeColor="text1"/>
        </w:rPr>
        <w:t xml:space="preserve">bioassessment </w:t>
      </w:r>
      <w:r w:rsidRPr="000930FA">
        <w:rPr>
          <w:rFonts w:cs="Times New Roman"/>
          <w:i w:val="0"/>
          <w:iCs/>
          <w:color w:val="000000" w:themeColor="text1"/>
        </w:rPr>
        <w:lastRenderedPageBreak/>
        <w:t xml:space="preserve">performance for </w:t>
      </w:r>
      <w:r w:rsidR="0042728E">
        <w:rPr>
          <w:rFonts w:cs="Times New Roman"/>
          <w:i w:val="0"/>
          <w:iCs/>
          <w:color w:val="000000" w:themeColor="text1"/>
        </w:rPr>
        <w:t>16</w:t>
      </w:r>
      <w:r w:rsidR="0042728E" w:rsidRPr="000930FA">
        <w:rPr>
          <w:rFonts w:cs="Times New Roman"/>
          <w:i w:val="0"/>
          <w:iCs/>
          <w:color w:val="000000" w:themeColor="text1"/>
        </w:rPr>
        <w:t xml:space="preserve"> </w:t>
      </w:r>
      <w:r w:rsidRPr="000930FA">
        <w:rPr>
          <w:rFonts w:cs="Times New Roman"/>
          <w:i w:val="0"/>
          <w:iCs/>
          <w:color w:val="000000" w:themeColor="text1"/>
        </w:rPr>
        <w:t xml:space="preserve">example </w:t>
      </w:r>
      <w:r w:rsidR="006D525B" w:rsidRPr="000930FA">
        <w:rPr>
          <w:rFonts w:cs="Times New Roman"/>
          <w:i w:val="0"/>
          <w:iCs/>
          <w:color w:val="000000" w:themeColor="text1"/>
        </w:rPr>
        <w:t>sites (points in D)</w:t>
      </w:r>
      <w:r w:rsidRPr="000930FA">
        <w:rPr>
          <w:rFonts w:cs="Times New Roman"/>
          <w:i w:val="0"/>
          <w:iCs/>
          <w:color w:val="000000" w:themeColor="text1"/>
        </w:rPr>
        <w:t>. A range of CSCI scores is predicted from the model (</w:t>
      </w:r>
      <w:r w:rsidR="00E13C5E" w:rsidRPr="000930FA">
        <w:rPr>
          <w:rFonts w:cs="Times New Roman"/>
          <w:i w:val="0"/>
          <w:iCs/>
          <w:color w:val="000000" w:themeColor="text1"/>
        </w:rPr>
        <w:t>A</w:t>
      </w:r>
      <w:r w:rsidRPr="000930FA">
        <w:rPr>
          <w:rFonts w:cs="Times New Roman"/>
          <w:i w:val="0"/>
          <w:iCs/>
          <w:color w:val="000000" w:themeColor="text1"/>
        </w:rPr>
        <w:t xml:space="preserve">) and the lower and upper </w:t>
      </w:r>
      <w:r w:rsidR="00532474" w:rsidRPr="000930FA">
        <w:rPr>
          <w:rFonts w:cs="Times New Roman"/>
          <w:i w:val="0"/>
          <w:iCs/>
          <w:color w:val="000000" w:themeColor="text1"/>
        </w:rPr>
        <w:t xml:space="preserve">prediction </w:t>
      </w:r>
      <w:r w:rsidRPr="000930FA">
        <w:rPr>
          <w:rFonts w:cs="Times New Roman"/>
          <w:i w:val="0"/>
          <w:iCs/>
          <w:color w:val="000000" w:themeColor="text1"/>
        </w:rPr>
        <w:t xml:space="preserve">limits </w:t>
      </w:r>
      <w:r w:rsidR="00532474" w:rsidRPr="000930FA">
        <w:rPr>
          <w:rFonts w:cs="Times New Roman"/>
          <w:i w:val="0"/>
          <w:iCs/>
          <w:color w:val="000000" w:themeColor="text1"/>
        </w:rPr>
        <w:t xml:space="preserve">are used to </w:t>
      </w:r>
      <w:r w:rsidRPr="000930FA">
        <w:rPr>
          <w:rFonts w:cs="Times New Roman"/>
          <w:i w:val="0"/>
          <w:iCs/>
          <w:color w:val="000000" w:themeColor="text1"/>
        </w:rPr>
        <w:t xml:space="preserve">define a certainty range </w:t>
      </w:r>
      <w:r w:rsidR="00C77572" w:rsidRPr="000930FA">
        <w:rPr>
          <w:rFonts w:cs="Times New Roman"/>
          <w:i w:val="0"/>
          <w:iCs/>
          <w:color w:val="000000" w:themeColor="text1"/>
        </w:rPr>
        <w:t>of expected CSCI scores</w:t>
      </w:r>
      <w:r w:rsidRPr="000930FA">
        <w:rPr>
          <w:rFonts w:cs="Times New Roman"/>
          <w:i w:val="0"/>
          <w:iCs/>
          <w:color w:val="000000" w:themeColor="text1"/>
        </w:rPr>
        <w:t xml:space="preserve"> (</w:t>
      </w:r>
      <w:r w:rsidR="00E13C5E" w:rsidRPr="000930FA">
        <w:rPr>
          <w:rFonts w:cs="Times New Roman"/>
          <w:i w:val="0"/>
          <w:iCs/>
          <w:color w:val="000000" w:themeColor="text1"/>
        </w:rPr>
        <w:t>B</w:t>
      </w:r>
      <w:r w:rsidRPr="000930FA">
        <w:rPr>
          <w:rFonts w:cs="Times New Roman"/>
          <w:i w:val="0"/>
          <w:iCs/>
          <w:color w:val="000000" w:themeColor="text1"/>
        </w:rPr>
        <w:t>). Overlap of the certainty range at each segment with a chosen CSCI threshold (</w:t>
      </w:r>
      <w:r w:rsidR="00E13C5E" w:rsidRPr="000930FA">
        <w:rPr>
          <w:rFonts w:cs="Times New Roman"/>
          <w:i w:val="0"/>
          <w:iCs/>
          <w:color w:val="000000" w:themeColor="text1"/>
        </w:rPr>
        <w:t>C</w:t>
      </w:r>
      <w:ins w:id="112" w:author="Marcus Beck" w:date="2019-08-23T09:32:00Z">
        <w:r w:rsidR="000D6ADE" w:rsidRPr="000D6ADE">
          <w:rPr>
            <w:rFonts w:cs="Times New Roman"/>
            <w:i w:val="0"/>
            <w:iCs/>
            <w:color w:val="000000" w:themeColor="text1"/>
          </w:rPr>
          <w:t>, stream segment class by CSCI threshold</w:t>
        </w:r>
      </w:ins>
      <w:r w:rsidRPr="000930FA">
        <w:rPr>
          <w:rFonts w:cs="Times New Roman"/>
          <w:i w:val="0"/>
          <w:iCs/>
          <w:color w:val="000000" w:themeColor="text1"/>
        </w:rPr>
        <w:t xml:space="preserve">) defines the stream segment classification as likely unconstrained, possibly unconstrained, possibly constrained, and likely constrained. The observed bioassessment scores are described relative to the classification as </w:t>
      </w:r>
      <w:r w:rsidR="0042728E" w:rsidRPr="000930FA">
        <w:rPr>
          <w:rFonts w:cs="Times New Roman"/>
          <w:i w:val="0"/>
          <w:iCs/>
          <w:color w:val="000000" w:themeColor="text1"/>
        </w:rPr>
        <w:t>over</w:t>
      </w:r>
      <w:r w:rsidR="0042728E">
        <w:rPr>
          <w:rFonts w:cs="Times New Roman"/>
          <w:i w:val="0"/>
          <w:iCs/>
          <w:color w:val="000000" w:themeColor="text1"/>
        </w:rPr>
        <w:t>-</w:t>
      </w:r>
      <w:r w:rsidRPr="000930FA">
        <w:rPr>
          <w:rFonts w:cs="Times New Roman"/>
          <w:i w:val="0"/>
          <w:iCs/>
          <w:color w:val="000000" w:themeColor="text1"/>
        </w:rPr>
        <w:t xml:space="preserve">scoring (above the certainty threshold), expected (within), and </w:t>
      </w:r>
      <w:r w:rsidR="0042728E" w:rsidRPr="000930FA">
        <w:rPr>
          <w:rFonts w:cs="Times New Roman"/>
          <w:i w:val="0"/>
          <w:iCs/>
          <w:color w:val="000000" w:themeColor="text1"/>
        </w:rPr>
        <w:t>under</w:t>
      </w:r>
      <w:r w:rsidR="0042728E">
        <w:rPr>
          <w:rFonts w:cs="Times New Roman"/>
          <w:i w:val="0"/>
          <w:iCs/>
          <w:color w:val="000000" w:themeColor="text1"/>
        </w:rPr>
        <w:t>-</w:t>
      </w:r>
      <w:r w:rsidRPr="000930FA">
        <w:rPr>
          <w:rFonts w:cs="Times New Roman"/>
          <w:i w:val="0"/>
          <w:iCs/>
          <w:color w:val="000000" w:themeColor="text1"/>
        </w:rPr>
        <w:t xml:space="preserve">scoring (below) for each of </w:t>
      </w:r>
      <w:r w:rsidR="0042728E">
        <w:rPr>
          <w:rFonts w:cs="Times New Roman"/>
          <w:i w:val="0"/>
          <w:iCs/>
          <w:color w:val="000000" w:themeColor="text1"/>
        </w:rPr>
        <w:t>4</w:t>
      </w:r>
      <w:r w:rsidR="0042728E" w:rsidRPr="000930FA">
        <w:rPr>
          <w:rFonts w:cs="Times New Roman"/>
          <w:i w:val="0"/>
          <w:iCs/>
          <w:color w:val="000000" w:themeColor="text1"/>
        </w:rPr>
        <w:t xml:space="preserve"> </w:t>
      </w:r>
      <w:r w:rsidRPr="000930FA">
        <w:rPr>
          <w:rFonts w:cs="Times New Roman"/>
          <w:i w:val="0"/>
          <w:iCs/>
          <w:color w:val="000000" w:themeColor="text1"/>
        </w:rPr>
        <w:t>stream classes (</w:t>
      </w:r>
      <w:r w:rsidR="00E13C5E" w:rsidRPr="000930FA">
        <w:rPr>
          <w:rFonts w:cs="Times New Roman"/>
          <w:i w:val="0"/>
          <w:iCs/>
          <w:color w:val="000000" w:themeColor="text1"/>
        </w:rPr>
        <w:t>D</w:t>
      </w:r>
      <w:ins w:id="113" w:author="Marcus Beck" w:date="2019-08-23T09:33:00Z">
        <w:r w:rsidR="000D6ADE" w:rsidRPr="000D6ADE">
          <w:rPr>
            <w:rFonts w:cs="Times New Roman"/>
            <w:i w:val="0"/>
            <w:iCs/>
            <w:color w:val="000000" w:themeColor="text1"/>
          </w:rPr>
          <w:t>, observed CSCI scores by stream class</w:t>
        </w:r>
      </w:ins>
      <w:r w:rsidRPr="000930FA">
        <w:rPr>
          <w:rFonts w:cs="Times New Roman"/>
          <w:i w:val="0"/>
          <w:iCs/>
          <w:color w:val="000000" w:themeColor="text1"/>
        </w:rPr>
        <w:t>).</w:t>
      </w:r>
    </w:p>
    <w:p w14:paraId="6D2F5715" w14:textId="2ACB254D" w:rsidR="00D970CC" w:rsidRPr="000930FA" w:rsidRDefault="00D970CC" w:rsidP="000930FA">
      <w:pPr>
        <w:pStyle w:val="ImageCaption"/>
        <w:widowControl w:val="0"/>
        <w:snapToGrid w:val="0"/>
        <w:spacing w:after="0" w:line="480" w:lineRule="auto"/>
        <w:ind w:left="720" w:hanging="720"/>
        <w:rPr>
          <w:rFonts w:cs="Times New Roman"/>
          <w:i w:val="0"/>
          <w:iCs/>
          <w:color w:val="000000" w:themeColor="text1"/>
        </w:rPr>
      </w:pPr>
      <w:commentRangeStart w:id="114"/>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4</w:t>
      </w:r>
      <w:r w:rsidR="00E13C5E" w:rsidRPr="000930FA">
        <w:rPr>
          <w:rFonts w:cs="Times New Roman"/>
          <w:i w:val="0"/>
          <w:iCs/>
          <w:color w:val="000000" w:themeColor="text1"/>
        </w:rPr>
        <w:t>.</w:t>
      </w:r>
      <w:commentRangeEnd w:id="114"/>
      <w:r w:rsidR="006C67F5">
        <w:rPr>
          <w:rStyle w:val="CommentReference"/>
          <w:i w:val="0"/>
        </w:rPr>
        <w:commentReference w:id="114"/>
      </w:r>
      <w:r w:rsidR="00E13C5E" w:rsidRPr="000930FA">
        <w:rPr>
          <w:rFonts w:cs="Times New Roman"/>
          <w:i w:val="0"/>
          <w:iCs/>
          <w:color w:val="000000" w:themeColor="text1"/>
        </w:rPr>
        <w:tab/>
      </w:r>
      <w:r w:rsidRPr="000930FA">
        <w:rPr>
          <w:rFonts w:cs="Times New Roman"/>
          <w:i w:val="0"/>
          <w:iCs/>
          <w:color w:val="000000" w:themeColor="text1"/>
        </w:rPr>
        <w:t>Statewide application of the landscape model showing the stream segment classifications. Major regional boundaries are also shown (see Fig</w:t>
      </w:r>
      <w:r w:rsidR="001F0584" w:rsidRPr="000930FA">
        <w:rPr>
          <w:rFonts w:cs="Times New Roman"/>
          <w:i w:val="0"/>
          <w:iCs/>
          <w:color w:val="000000" w:themeColor="text1"/>
        </w:rPr>
        <w:t>.</w:t>
      </w:r>
      <w:r w:rsidRPr="000930FA">
        <w:rPr>
          <w:rFonts w:cs="Times New Roman"/>
          <w:i w:val="0"/>
          <w:iCs/>
          <w:color w:val="000000" w:themeColor="text1"/>
        </w:rPr>
        <w:t xml:space="preserve"> 1).</w:t>
      </w:r>
    </w:p>
    <w:p w14:paraId="6B16E6BF" w14:textId="6529B6F7" w:rsidR="00D970CC" w:rsidRPr="000930FA" w:rsidRDefault="00D970CC" w:rsidP="003A0598">
      <w:pPr>
        <w:pStyle w:val="ImageCaption"/>
        <w:widowControl w:val="0"/>
        <w:snapToGrid w:val="0"/>
        <w:spacing w:after="0" w:line="480" w:lineRule="auto"/>
        <w:ind w:left="720" w:hanging="720"/>
      </w:pPr>
      <w:commentRangeStart w:id="115"/>
      <w:r w:rsidRPr="000930FA">
        <w:rPr>
          <w:rFonts w:cs="Times New Roman"/>
          <w:i w:val="0"/>
          <w:iCs/>
          <w:color w:val="000000" w:themeColor="text1"/>
        </w:rPr>
        <w:t>Fig</w:t>
      </w:r>
      <w:r w:rsidR="00E13C5E" w:rsidRPr="000930FA">
        <w:rPr>
          <w:rFonts w:cs="Times New Roman"/>
          <w:i w:val="0"/>
          <w:iCs/>
          <w:color w:val="000000" w:themeColor="text1"/>
        </w:rPr>
        <w:t>.</w:t>
      </w:r>
      <w:r w:rsidRPr="000930FA">
        <w:rPr>
          <w:rFonts w:cs="Times New Roman"/>
          <w:i w:val="0"/>
          <w:iCs/>
          <w:color w:val="000000" w:themeColor="text1"/>
        </w:rPr>
        <w:t xml:space="preserve"> 5</w:t>
      </w:r>
      <w:r w:rsidR="00E13C5E" w:rsidRPr="000930FA">
        <w:rPr>
          <w:rFonts w:cs="Times New Roman"/>
          <w:i w:val="0"/>
          <w:iCs/>
          <w:color w:val="000000" w:themeColor="text1"/>
        </w:rPr>
        <w:t>.</w:t>
      </w:r>
      <w:commentRangeEnd w:id="115"/>
      <w:r w:rsidR="004C79AA">
        <w:rPr>
          <w:rStyle w:val="CommentReference"/>
          <w:i w:val="0"/>
        </w:rPr>
        <w:commentReference w:id="115"/>
      </w:r>
      <w:r w:rsidR="00E13C5E" w:rsidRPr="000930FA">
        <w:rPr>
          <w:rFonts w:cs="Times New Roman"/>
          <w:i w:val="0"/>
          <w:iCs/>
          <w:color w:val="000000" w:themeColor="text1"/>
        </w:rPr>
        <w:tab/>
      </w:r>
      <w:r w:rsidR="00C77572" w:rsidRPr="000930FA">
        <w:rPr>
          <w:rFonts w:cs="Times New Roman"/>
          <w:i w:val="0"/>
          <w:iCs/>
          <w:color w:val="000000" w:themeColor="text1"/>
        </w:rPr>
        <w:t xml:space="preserve">Differences </w:t>
      </w:r>
      <w:r w:rsidRPr="000930FA">
        <w:rPr>
          <w:rFonts w:cs="Times New Roman"/>
          <w:i w:val="0"/>
          <w:iCs/>
          <w:color w:val="000000" w:themeColor="text1"/>
        </w:rPr>
        <w:t>in stream segment class</w:t>
      </w:r>
      <w:r w:rsidR="00C77572" w:rsidRPr="000930FA">
        <w:rPr>
          <w:rFonts w:cs="Times New Roman"/>
          <w:i w:val="0"/>
          <w:iCs/>
          <w:color w:val="000000" w:themeColor="text1"/>
        </w:rPr>
        <w:t xml:space="preserve"> assignments</w:t>
      </w:r>
      <w:r w:rsidRPr="000930FA">
        <w:rPr>
          <w:rFonts w:cs="Times New Roman"/>
          <w:i w:val="0"/>
          <w:iCs/>
          <w:color w:val="000000" w:themeColor="text1"/>
        </w:rPr>
        <w:t xml:space="preserve"> </w:t>
      </w:r>
      <w:r w:rsidR="00C77572" w:rsidRPr="000930FA">
        <w:rPr>
          <w:rFonts w:cs="Times New Roman"/>
          <w:i w:val="0"/>
          <w:iCs/>
          <w:color w:val="000000" w:themeColor="text1"/>
        </w:rPr>
        <w:t xml:space="preserve">between </w:t>
      </w:r>
      <w:r w:rsidRPr="000930FA">
        <w:rPr>
          <w:rFonts w:cs="Times New Roman"/>
          <w:i w:val="0"/>
          <w:iCs/>
          <w:color w:val="000000" w:themeColor="text1"/>
        </w:rPr>
        <w:t>different scenarios used to define biological constraints</w:t>
      </w:r>
      <w:r w:rsidR="00C77572" w:rsidRPr="000930FA">
        <w:rPr>
          <w:rFonts w:cs="Times New Roman"/>
          <w:i w:val="0"/>
          <w:iCs/>
          <w:color w:val="000000" w:themeColor="text1"/>
        </w:rPr>
        <w:t xml:space="preserve"> by region and statewide</w:t>
      </w:r>
      <w:r w:rsidRPr="000930FA">
        <w:rPr>
          <w:rFonts w:cs="Times New Roman"/>
          <w:i w:val="0"/>
          <w:iCs/>
          <w:color w:val="000000" w:themeColor="text1"/>
        </w:rPr>
        <w:t xml:space="preserve">. Twenty-seven scenarios were tested that evaluated different combinations of </w:t>
      </w:r>
      <w:r w:rsidR="00C77572" w:rsidRPr="000930FA">
        <w:rPr>
          <w:rFonts w:cs="Times New Roman"/>
          <w:i w:val="0"/>
          <w:iCs/>
          <w:color w:val="000000" w:themeColor="text1"/>
        </w:rPr>
        <w:t xml:space="preserve">prediction interval </w:t>
      </w:r>
      <w:r w:rsidRPr="000930FA">
        <w:rPr>
          <w:rFonts w:cs="Times New Roman"/>
          <w:i w:val="0"/>
          <w:iCs/>
          <w:color w:val="000000" w:themeColor="text1"/>
        </w:rPr>
        <w:t>in the CSCI predictions (</w:t>
      </w:r>
      <w:r w:rsidR="004179C2">
        <w:rPr>
          <w:rFonts w:cs="Times New Roman"/>
          <w:i w:val="0"/>
          <w:iCs/>
          <w:color w:val="000000" w:themeColor="text1"/>
        </w:rPr>
        <w:t>9</w:t>
      </w:r>
      <w:r w:rsidR="004179C2" w:rsidRPr="000930FA">
        <w:rPr>
          <w:rFonts w:cs="Times New Roman"/>
          <w:i w:val="0"/>
          <w:iCs/>
          <w:color w:val="000000" w:themeColor="text1"/>
        </w:rPr>
        <w:t xml:space="preserve"> </w:t>
      </w:r>
      <w:r w:rsidRPr="000930FA">
        <w:rPr>
          <w:rFonts w:cs="Times New Roman"/>
          <w:i w:val="0"/>
          <w:iCs/>
          <w:color w:val="000000" w:themeColor="text1"/>
        </w:rPr>
        <w:t>scenarios from wide</w:t>
      </w:r>
      <w:r w:rsidR="004179C2">
        <w:rPr>
          <w:rFonts w:cs="Times New Roman"/>
          <w:i w:val="0"/>
          <w:iCs/>
          <w:color w:val="000000" w:themeColor="text1"/>
        </w:rPr>
        <w:t>-</w:t>
      </w:r>
      <w:r w:rsidRPr="000930FA">
        <w:rPr>
          <w:rFonts w:cs="Times New Roman"/>
          <w:i w:val="0"/>
          <w:iCs/>
          <w:color w:val="000000" w:themeColor="text1"/>
        </w:rPr>
        <w:t xml:space="preserve"> to </w:t>
      </w:r>
      <w:r w:rsidR="004179C2" w:rsidRPr="000930FA">
        <w:rPr>
          <w:rFonts w:cs="Times New Roman"/>
          <w:i w:val="0"/>
          <w:iCs/>
          <w:color w:val="000000" w:themeColor="text1"/>
        </w:rPr>
        <w:t>narrow</w:t>
      </w:r>
      <w:r w:rsidR="004179C2">
        <w:rPr>
          <w:rFonts w:cs="Times New Roman"/>
          <w:i w:val="0"/>
          <w:iCs/>
          <w:color w:val="000000" w:themeColor="text1"/>
        </w:rPr>
        <w:t>-</w:t>
      </w:r>
      <w:r w:rsidRPr="000930FA">
        <w:rPr>
          <w:rFonts w:cs="Times New Roman"/>
          <w:i w:val="0"/>
          <w:iCs/>
          <w:color w:val="000000" w:themeColor="text1"/>
        </w:rPr>
        <w:t>prediction ranges as identified by the tail cutoff for the expected quantiles) and potential CSCI thresholds (</w:t>
      </w:r>
      <w:r w:rsidR="004179C2">
        <w:rPr>
          <w:rFonts w:cs="Times New Roman"/>
          <w:i w:val="0"/>
          <w:iCs/>
          <w:color w:val="000000" w:themeColor="text1"/>
        </w:rPr>
        <w:t>3</w:t>
      </w:r>
      <w:r w:rsidR="004179C2" w:rsidRPr="000930FA">
        <w:rPr>
          <w:rFonts w:cs="Times New Roman"/>
          <w:i w:val="0"/>
          <w:iCs/>
          <w:color w:val="000000" w:themeColor="text1"/>
        </w:rPr>
        <w:t xml:space="preserve"> </w:t>
      </w:r>
      <w:r w:rsidRPr="000930FA">
        <w:rPr>
          <w:rFonts w:cs="Times New Roman"/>
          <w:i w:val="0"/>
          <w:iCs/>
          <w:color w:val="000000" w:themeColor="text1"/>
        </w:rPr>
        <w:t xml:space="preserve">scenarios from low to high). The percentage of total stream length for likely unconstrained and likely constrained is shown for each scenario. Stream classifications as possibly unconstrained or possibly constrained are not shown but can be inferred </w:t>
      </w:r>
      <w:r w:rsidR="004179C2" w:rsidRPr="000930FA">
        <w:rPr>
          <w:rFonts w:cs="Times New Roman"/>
          <w:i w:val="0"/>
          <w:iCs/>
          <w:color w:val="000000" w:themeColor="text1"/>
        </w:rPr>
        <w:t>f</w:t>
      </w:r>
      <w:r w:rsidR="004179C2">
        <w:rPr>
          <w:rFonts w:cs="Times New Roman"/>
          <w:i w:val="0"/>
          <w:iCs/>
          <w:color w:val="000000" w:themeColor="text1"/>
        </w:rPr>
        <w:t>ro</w:t>
      </w:r>
      <w:r w:rsidR="004179C2" w:rsidRPr="000930FA">
        <w:rPr>
          <w:rFonts w:cs="Times New Roman"/>
          <w:i w:val="0"/>
          <w:iCs/>
          <w:color w:val="000000" w:themeColor="text1"/>
        </w:rPr>
        <w:t xml:space="preserve">m </w:t>
      </w:r>
      <w:r w:rsidRPr="000930FA">
        <w:rPr>
          <w:rFonts w:cs="Times New Roman"/>
          <w:i w:val="0"/>
          <w:iCs/>
          <w:color w:val="000000" w:themeColor="text1"/>
        </w:rPr>
        <w:t>the area of white space above or below each bar. The solid black line indicates the percentage division between</w:t>
      </w:r>
      <w:r w:rsidR="006D525B" w:rsidRPr="000930FA">
        <w:rPr>
          <w:rFonts w:cs="Times New Roman"/>
          <w:i w:val="0"/>
          <w:iCs/>
          <w:color w:val="000000" w:themeColor="text1"/>
        </w:rPr>
        <w:t xml:space="preserve"> </w:t>
      </w:r>
      <w:r w:rsidRPr="000930FA">
        <w:rPr>
          <w:rFonts w:cs="Times New Roman"/>
          <w:i w:val="0"/>
          <w:iCs/>
          <w:color w:val="000000" w:themeColor="text1"/>
        </w:rPr>
        <w:t>unconstrained and constrained classifications. CV</w:t>
      </w:r>
      <w:r w:rsidR="00C77572" w:rsidRPr="000930FA">
        <w:rPr>
          <w:rFonts w:cs="Times New Roman"/>
          <w:i w:val="0"/>
          <w:iCs/>
          <w:color w:val="000000" w:themeColor="text1"/>
        </w:rPr>
        <w:t xml:space="preserve"> =</w:t>
      </w:r>
      <w:r w:rsidRPr="000930FA">
        <w:rPr>
          <w:rFonts w:cs="Times New Roman"/>
          <w:i w:val="0"/>
          <w:iCs/>
          <w:color w:val="000000" w:themeColor="text1"/>
        </w:rPr>
        <w:t xml:space="preserve"> Central Valley, CH</w:t>
      </w:r>
      <w:r w:rsidR="00C77572" w:rsidRPr="000930FA">
        <w:rPr>
          <w:rFonts w:cs="Times New Roman"/>
          <w:i w:val="0"/>
          <w:iCs/>
          <w:color w:val="000000" w:themeColor="text1"/>
        </w:rPr>
        <w:t xml:space="preserve"> =</w:t>
      </w:r>
      <w:r w:rsidRPr="000930FA">
        <w:rPr>
          <w:rFonts w:cs="Times New Roman"/>
          <w:i w:val="0"/>
          <w:iCs/>
          <w:color w:val="000000" w:themeColor="text1"/>
        </w:rPr>
        <w:t xml:space="preserve"> Chaparral, DM</w:t>
      </w:r>
      <w:r w:rsidR="00C77572" w:rsidRPr="000930FA">
        <w:rPr>
          <w:rFonts w:cs="Times New Roman"/>
          <w:i w:val="0"/>
          <w:iCs/>
          <w:color w:val="000000" w:themeColor="text1"/>
        </w:rPr>
        <w:t xml:space="preserve"> =</w:t>
      </w:r>
      <w:r w:rsidRPr="000930FA">
        <w:rPr>
          <w:rFonts w:cs="Times New Roman"/>
          <w:i w:val="0"/>
          <w:iCs/>
          <w:color w:val="000000" w:themeColor="text1"/>
        </w:rPr>
        <w:t xml:space="preserve"> Deserts and Modoc Plateau, NC</w:t>
      </w:r>
      <w:r w:rsidR="00C77572" w:rsidRPr="000930FA">
        <w:rPr>
          <w:rFonts w:cs="Times New Roman"/>
          <w:i w:val="0"/>
          <w:iCs/>
          <w:color w:val="000000" w:themeColor="text1"/>
        </w:rPr>
        <w:t xml:space="preserve"> =</w:t>
      </w:r>
      <w:r w:rsidRPr="000930FA">
        <w:rPr>
          <w:rFonts w:cs="Times New Roman"/>
          <w:i w:val="0"/>
          <w:iCs/>
          <w:color w:val="000000" w:themeColor="text1"/>
        </w:rPr>
        <w:t xml:space="preserve"> North Coast, SN</w:t>
      </w:r>
      <w:r w:rsidR="00C77572" w:rsidRPr="000930FA">
        <w:rPr>
          <w:rFonts w:cs="Times New Roman"/>
          <w:i w:val="0"/>
          <w:iCs/>
          <w:color w:val="000000" w:themeColor="text1"/>
        </w:rPr>
        <w:t xml:space="preserve"> =</w:t>
      </w:r>
      <w:r w:rsidRPr="000930FA">
        <w:rPr>
          <w:rFonts w:cs="Times New Roman"/>
          <w:i w:val="0"/>
          <w:iCs/>
          <w:color w:val="000000" w:themeColor="text1"/>
        </w:rPr>
        <w:t xml:space="preserve"> Sierra Nevada, SC</w:t>
      </w:r>
      <w:r w:rsidR="00C77572" w:rsidRPr="000930FA">
        <w:rPr>
          <w:rFonts w:cs="Times New Roman"/>
          <w:i w:val="0"/>
          <w:iCs/>
          <w:color w:val="000000" w:themeColor="text1"/>
        </w:rPr>
        <w:t xml:space="preserve"> =</w:t>
      </w:r>
      <w:r w:rsidRPr="000930FA">
        <w:rPr>
          <w:rFonts w:cs="Times New Roman"/>
          <w:i w:val="0"/>
          <w:iCs/>
          <w:color w:val="000000" w:themeColor="text1"/>
        </w:rPr>
        <w:t xml:space="preserve"> South Coast.</w:t>
      </w:r>
      <w:bookmarkStart w:id="116" w:name="tables"/>
    </w:p>
    <w:p w14:paraId="689F2F4F" w14:textId="77777777" w:rsidR="00D970CC" w:rsidRPr="000930FA" w:rsidRDefault="00D970CC" w:rsidP="000930FA">
      <w:pPr>
        <w:pStyle w:val="BodyText"/>
        <w:widowControl w:val="0"/>
        <w:snapToGrid w:val="0"/>
        <w:spacing w:before="0" w:after="0" w:line="480" w:lineRule="auto"/>
        <w:rPr>
          <w:rFonts w:eastAsiaTheme="majorEastAsia" w:cs="Times New Roman"/>
          <w:color w:val="000000" w:themeColor="text1"/>
        </w:rPr>
      </w:pPr>
      <w:r w:rsidRPr="000930FA">
        <w:rPr>
          <w:rFonts w:cs="Times New Roman"/>
          <w:color w:val="000000" w:themeColor="text1"/>
        </w:rPr>
        <w:lastRenderedPageBreak/>
        <w:br w:type="page"/>
      </w:r>
    </w:p>
    <w:bookmarkEnd w:id="116"/>
    <w:p w14:paraId="5E7A16A8" w14:textId="2E50E84F" w:rsidR="00D970CC" w:rsidRPr="000930FA" w:rsidRDefault="00D970CC" w:rsidP="000930FA">
      <w:pPr>
        <w:pStyle w:val="TableCaption"/>
        <w:widowControl w:val="0"/>
        <w:snapToGrid w:val="0"/>
        <w:spacing w:after="0" w:line="480" w:lineRule="auto"/>
        <w:rPr>
          <w:rFonts w:cs="Times New Roman"/>
          <w:i w:val="0"/>
          <w:iCs/>
          <w:color w:val="000000" w:themeColor="text1"/>
        </w:rPr>
      </w:pPr>
      <w:r w:rsidRPr="000930FA">
        <w:rPr>
          <w:rFonts w:cs="Times New Roman"/>
          <w:i w:val="0"/>
          <w:iCs/>
          <w:color w:val="000000" w:themeColor="text1"/>
        </w:rPr>
        <w:lastRenderedPageBreak/>
        <w:t>Table 1</w:t>
      </w:r>
      <w:r w:rsidR="00FC55D1" w:rsidRPr="000930FA">
        <w:rPr>
          <w:rFonts w:cs="Times New Roman"/>
          <w:i w:val="0"/>
          <w:iCs/>
          <w:color w:val="000000" w:themeColor="text1"/>
        </w:rPr>
        <w:t>.</w:t>
      </w:r>
      <w:r w:rsidRPr="000930FA">
        <w:rPr>
          <w:rFonts w:cs="Times New Roman"/>
          <w:i w:val="0"/>
          <w:iCs/>
          <w:color w:val="000000" w:themeColor="text1"/>
        </w:rPr>
        <w:t xml:space="preserve"> </w:t>
      </w:r>
      <w:r w:rsidR="00AE21AA" w:rsidRPr="000930FA">
        <w:rPr>
          <w:rFonts w:cs="Times New Roman"/>
          <w:i w:val="0"/>
          <w:iCs/>
          <w:color w:val="000000" w:themeColor="text1"/>
        </w:rPr>
        <w:t>Land</w:t>
      </w:r>
      <w:r w:rsidR="00AE21AA">
        <w:rPr>
          <w:rFonts w:cs="Times New Roman"/>
          <w:i w:val="0"/>
          <w:iCs/>
          <w:color w:val="000000" w:themeColor="text1"/>
        </w:rPr>
        <w:t>-</w:t>
      </w:r>
      <w:r w:rsidRPr="000930FA">
        <w:rPr>
          <w:rFonts w:cs="Times New Roman"/>
          <w:i w:val="0"/>
          <w:iCs/>
          <w:color w:val="000000" w:themeColor="text1"/>
        </w:rPr>
        <w:t xml:space="preserve">use variables used to develop the </w:t>
      </w:r>
      <w:r w:rsidR="00FC55D1" w:rsidRPr="000930FA">
        <w:rPr>
          <w:rFonts w:cs="Times New Roman"/>
          <w:i w:val="0"/>
          <w:iCs/>
          <w:color w:val="000000" w:themeColor="text1"/>
        </w:rPr>
        <w:t xml:space="preserve">predictive </w:t>
      </w:r>
      <w:r w:rsidRPr="000930FA">
        <w:rPr>
          <w:rFonts w:cs="Times New Roman"/>
          <w:i w:val="0"/>
          <w:iCs/>
          <w:color w:val="000000" w:themeColor="text1"/>
        </w:rPr>
        <w:t xml:space="preserve">model of stream bioassessment scores. All variables were obtained from StreamCat (Hill et al. </w:t>
      </w:r>
      <w:hyperlink w:anchor="ref-Hill16">
        <w:r w:rsidRPr="000930FA">
          <w:rPr>
            <w:rStyle w:val="Hyperlink"/>
            <w:rFonts w:cs="Times New Roman"/>
            <w:i w:val="0"/>
            <w:iCs/>
            <w:color w:val="000000" w:themeColor="text1"/>
          </w:rPr>
          <w:t>2016</w:t>
        </w:r>
      </w:hyperlink>
      <w:r w:rsidRPr="000930FA">
        <w:rPr>
          <w:rFonts w:cs="Times New Roman"/>
          <w:i w:val="0"/>
          <w:iCs/>
          <w:color w:val="000000" w:themeColor="text1"/>
        </w:rPr>
        <w:t>) and applied to stream segments in the National Hydrography Dataset Plus (NHD</w:t>
      </w:r>
      <w:r w:rsidR="006B070D" w:rsidRPr="000930FA">
        <w:rPr>
          <w:rFonts w:cs="Times New Roman"/>
          <w:i w:val="0"/>
          <w:iCs/>
          <w:color w:val="000000" w:themeColor="text1"/>
        </w:rPr>
        <w:t>P</w:t>
      </w:r>
      <w:r w:rsidRPr="000930FA">
        <w:rPr>
          <w:rFonts w:cs="Times New Roman"/>
          <w:i w:val="0"/>
          <w:iCs/>
          <w:color w:val="000000" w:themeColor="text1"/>
        </w:rPr>
        <w:t>lus</w:t>
      </w:r>
      <w:r w:rsidR="00AE21AA">
        <w:rPr>
          <w:rFonts w:cs="Times New Roman"/>
          <w:i w:val="0"/>
          <w:iCs/>
          <w:color w:val="000000" w:themeColor="text1"/>
        </w:rPr>
        <w:t>;</w:t>
      </w:r>
      <w:r w:rsidR="00AE21AA" w:rsidRPr="000930FA">
        <w:rPr>
          <w:rFonts w:cs="Times New Roman"/>
          <w:i w:val="0"/>
          <w:iCs/>
          <w:color w:val="000000" w:themeColor="text1"/>
        </w:rPr>
        <w:t xml:space="preserve"> </w:t>
      </w:r>
      <w:r w:rsidRPr="000930FA">
        <w:rPr>
          <w:rFonts w:cs="Times New Roman"/>
          <w:i w:val="0"/>
          <w:iCs/>
          <w:color w:val="000000" w:themeColor="text1"/>
        </w:rPr>
        <w:t xml:space="preserve">McKay et al. </w:t>
      </w:r>
      <w:hyperlink w:anchor="ref-McKay12">
        <w:r w:rsidRPr="000930FA">
          <w:rPr>
            <w:rStyle w:val="Hyperlink"/>
            <w:rFonts w:cs="Times New Roman"/>
            <w:i w:val="0"/>
            <w:iCs/>
            <w:color w:val="000000" w:themeColor="text1"/>
          </w:rPr>
          <w:t>2012</w:t>
        </w:r>
      </w:hyperlink>
      <w:r w:rsidRPr="000930FA">
        <w:rPr>
          <w:rFonts w:cs="Times New Roman"/>
          <w:i w:val="0"/>
          <w:iCs/>
          <w:color w:val="000000" w:themeColor="text1"/>
        </w:rPr>
        <w:t xml:space="preserve">). The measurement scales for each variable are at the riparian (100 m buffer), </w:t>
      </w:r>
      <w:r w:rsidR="00FC55D1" w:rsidRPr="000930FA">
        <w:rPr>
          <w:rFonts w:cs="Times New Roman"/>
          <w:i w:val="0"/>
          <w:iCs/>
          <w:color w:val="000000" w:themeColor="text1"/>
        </w:rPr>
        <w:t xml:space="preserve">local </w:t>
      </w:r>
      <w:r w:rsidRPr="000930FA">
        <w:rPr>
          <w:rFonts w:cs="Times New Roman"/>
          <w:i w:val="0"/>
          <w:iCs/>
          <w:color w:val="000000" w:themeColor="text1"/>
        </w:rPr>
        <w:t xml:space="preserve">catchment, or watershed scale relative to a stream segment. Combined scales for riparian measurements (e.g., riparian + catchment, riparian + watershed) are riparian estimates for the entire </w:t>
      </w:r>
      <w:r w:rsidR="00FC55D1" w:rsidRPr="000930FA">
        <w:rPr>
          <w:rFonts w:cs="Times New Roman"/>
          <w:i w:val="0"/>
          <w:iCs/>
          <w:color w:val="000000" w:themeColor="text1"/>
        </w:rPr>
        <w:t xml:space="preserve">local </w:t>
      </w:r>
      <w:r w:rsidRPr="000930FA">
        <w:rPr>
          <w:rFonts w:cs="Times New Roman"/>
          <w:i w:val="0"/>
          <w:iCs/>
          <w:color w:val="000000" w:themeColor="text1"/>
        </w:rPr>
        <w:t xml:space="preserve">catchment or watershed area upstream, as compared to only the individual segment. Total urban </w:t>
      </w:r>
      <w:r w:rsidR="00E03938">
        <w:rPr>
          <w:rFonts w:cs="Times New Roman"/>
          <w:i w:val="0"/>
          <w:iCs/>
          <w:color w:val="000000" w:themeColor="text1"/>
        </w:rPr>
        <w:t xml:space="preserve">(TotUrb2011) </w:t>
      </w:r>
      <w:r w:rsidRPr="000930FA">
        <w:rPr>
          <w:rFonts w:cs="Times New Roman"/>
          <w:i w:val="0"/>
          <w:iCs/>
          <w:color w:val="000000" w:themeColor="text1"/>
        </w:rPr>
        <w:t xml:space="preserve">and agriculture </w:t>
      </w:r>
      <w:r w:rsidR="00E03938">
        <w:rPr>
          <w:rFonts w:cs="Times New Roman"/>
          <w:i w:val="0"/>
          <w:iCs/>
          <w:color w:val="000000" w:themeColor="text1"/>
        </w:rPr>
        <w:t xml:space="preserve">(TotAg2011) </w:t>
      </w:r>
      <w:r w:rsidR="00AE21AA" w:rsidRPr="000930FA">
        <w:rPr>
          <w:rFonts w:cs="Times New Roman"/>
          <w:i w:val="0"/>
          <w:iCs/>
          <w:color w:val="000000" w:themeColor="text1"/>
        </w:rPr>
        <w:t>land</w:t>
      </w:r>
      <w:r w:rsidR="00AE21AA">
        <w:rPr>
          <w:rFonts w:cs="Times New Roman"/>
          <w:i w:val="0"/>
          <w:iCs/>
          <w:color w:val="000000" w:themeColor="text1"/>
        </w:rPr>
        <w:t>-</w:t>
      </w:r>
      <w:r w:rsidRPr="000930FA">
        <w:rPr>
          <w:rFonts w:cs="Times New Roman"/>
          <w:i w:val="0"/>
          <w:iCs/>
          <w:color w:val="000000" w:themeColor="text1"/>
        </w:rPr>
        <w:t xml:space="preserve">use variables were based on sums of individual variables in StreamCat as noted in the description. </w:t>
      </w:r>
      <w:ins w:id="117" w:author="Marcus Beck" w:date="2019-08-23T09:34:00Z">
        <w:r w:rsidR="000D6ADE">
          <w:rPr>
            <w:rFonts w:cs="Times New Roman"/>
            <w:i w:val="0"/>
            <w:iCs/>
            <w:color w:val="000000" w:themeColor="text1"/>
          </w:rPr>
          <w:t>CanalDens = canal density, PctImp = percent imperviousness, TotUrb = total urban, TotAg =</w:t>
        </w:r>
      </w:ins>
      <w:ins w:id="118" w:author="Marcus Beck" w:date="2019-08-23T09:35:00Z">
        <w:r w:rsidR="000D6ADE">
          <w:rPr>
            <w:rFonts w:cs="Times New Roman"/>
            <w:i w:val="0"/>
            <w:iCs/>
            <w:color w:val="000000" w:themeColor="text1"/>
          </w:rPr>
          <w:t xml:space="preserve"> total agriculture, RdDens = road density, RdCrs = road crossings, </w:t>
        </w:r>
      </w:ins>
      <w:r w:rsidRPr="000930FA">
        <w:rPr>
          <w:rFonts w:cs="Times New Roman"/>
          <w:i w:val="0"/>
          <w:iCs/>
          <w:color w:val="000000" w:themeColor="text1"/>
        </w:rPr>
        <w:t>Rp100</w:t>
      </w:r>
      <w:r w:rsidR="00FC55D1" w:rsidRPr="000930FA">
        <w:rPr>
          <w:rFonts w:cs="Times New Roman"/>
          <w:i w:val="0"/>
          <w:iCs/>
          <w:color w:val="000000" w:themeColor="text1"/>
        </w:rPr>
        <w:t xml:space="preserve"> =</w:t>
      </w:r>
      <w:r w:rsidRPr="000930FA">
        <w:rPr>
          <w:rFonts w:cs="Times New Roman"/>
          <w:i w:val="0"/>
          <w:iCs/>
          <w:color w:val="000000" w:themeColor="text1"/>
        </w:rPr>
        <w:t xml:space="preserve"> riparian, Cat</w:t>
      </w:r>
      <w:r w:rsidR="00FC55D1" w:rsidRPr="000930FA">
        <w:rPr>
          <w:rFonts w:cs="Times New Roman"/>
          <w:i w:val="0"/>
          <w:iCs/>
          <w:color w:val="000000" w:themeColor="text1"/>
        </w:rPr>
        <w:t xml:space="preserve"> =</w:t>
      </w:r>
      <w:r w:rsidRPr="000930FA">
        <w:rPr>
          <w:rFonts w:cs="Times New Roman"/>
          <w:i w:val="0"/>
          <w:iCs/>
          <w:color w:val="000000" w:themeColor="text1"/>
        </w:rPr>
        <w:t xml:space="preserve"> catchment, Ws</w:t>
      </w:r>
      <w:r w:rsidR="00FC55D1" w:rsidRPr="000930FA">
        <w:rPr>
          <w:rFonts w:cs="Times New Roman"/>
          <w:i w:val="0"/>
          <w:iCs/>
          <w:color w:val="000000" w:themeColor="text1"/>
        </w:rPr>
        <w:t xml:space="preserve"> =</w:t>
      </w:r>
      <w:r w:rsidRPr="000930FA">
        <w:rPr>
          <w:rFonts w:cs="Times New Roman"/>
          <w:i w:val="0"/>
          <w:iCs/>
          <w:color w:val="000000" w:themeColor="text1"/>
        </w:rPr>
        <w:t xml:space="preserve"> watershed</w:t>
      </w:r>
    </w:p>
    <w:tbl>
      <w:tblPr>
        <w:tblW w:w="0" w:type="pct"/>
        <w:tblLook w:val="07E0" w:firstRow="1" w:lastRow="1" w:firstColumn="1" w:lastColumn="1" w:noHBand="1" w:noVBand="1"/>
      </w:tblPr>
      <w:tblGrid>
        <w:gridCol w:w="1496"/>
        <w:gridCol w:w="1947"/>
        <w:gridCol w:w="4574"/>
        <w:gridCol w:w="1343"/>
      </w:tblGrid>
      <w:tr w:rsidR="00D970CC" w:rsidRPr="000930FA" w14:paraId="3D228D56" w14:textId="77777777" w:rsidTr="00767008">
        <w:tc>
          <w:tcPr>
            <w:tcW w:w="0" w:type="auto"/>
            <w:tcBorders>
              <w:top w:val="single" w:sz="4" w:space="0" w:color="auto"/>
              <w:bottom w:val="single" w:sz="2" w:space="0" w:color="auto"/>
            </w:tcBorders>
            <w:vAlign w:val="bottom"/>
          </w:tcPr>
          <w:p w14:paraId="0CC41FFF"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Name</w:t>
            </w:r>
          </w:p>
        </w:tc>
        <w:tc>
          <w:tcPr>
            <w:tcW w:w="0" w:type="auto"/>
            <w:tcBorders>
              <w:top w:val="single" w:sz="4" w:space="0" w:color="auto"/>
              <w:bottom w:val="single" w:sz="2" w:space="0" w:color="auto"/>
            </w:tcBorders>
            <w:vAlign w:val="bottom"/>
          </w:tcPr>
          <w:p w14:paraId="5B0C41DE"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Scale</w:t>
            </w:r>
          </w:p>
        </w:tc>
        <w:tc>
          <w:tcPr>
            <w:tcW w:w="0" w:type="auto"/>
            <w:tcBorders>
              <w:top w:val="single" w:sz="4" w:space="0" w:color="auto"/>
              <w:bottom w:val="single" w:sz="2" w:space="0" w:color="auto"/>
            </w:tcBorders>
            <w:vAlign w:val="bottom"/>
          </w:tcPr>
          <w:p w14:paraId="0047BF63"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Description</w:t>
            </w:r>
          </w:p>
        </w:tc>
        <w:tc>
          <w:tcPr>
            <w:tcW w:w="0" w:type="auto"/>
            <w:tcBorders>
              <w:top w:val="single" w:sz="4" w:space="0" w:color="auto"/>
              <w:bottom w:val="single" w:sz="2" w:space="0" w:color="auto"/>
            </w:tcBorders>
            <w:vAlign w:val="bottom"/>
          </w:tcPr>
          <w:p w14:paraId="5B85F55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Unit</w:t>
            </w:r>
          </w:p>
        </w:tc>
      </w:tr>
      <w:tr w:rsidR="00D970CC" w:rsidRPr="000930FA" w14:paraId="6C481244" w14:textId="77777777" w:rsidTr="00767008">
        <w:tc>
          <w:tcPr>
            <w:tcW w:w="0" w:type="auto"/>
            <w:tcBorders>
              <w:top w:val="single" w:sz="2" w:space="0" w:color="auto"/>
            </w:tcBorders>
          </w:tcPr>
          <w:p w14:paraId="7194E5F8" w14:textId="77777777" w:rsidR="00D970CC" w:rsidRPr="000930FA" w:rsidRDefault="00D970CC" w:rsidP="003A0598">
            <w:pPr>
              <w:pStyle w:val="Compact"/>
              <w:widowControl w:val="0"/>
              <w:snapToGrid w:val="0"/>
              <w:spacing w:before="0" w:after="0"/>
              <w:rPr>
                <w:rFonts w:cs="Times New Roman"/>
                <w:color w:val="000000" w:themeColor="text1"/>
              </w:rPr>
            </w:pPr>
            <w:commentRangeStart w:id="119"/>
            <w:r w:rsidRPr="000930FA">
              <w:rPr>
                <w:rFonts w:cs="Times New Roman"/>
                <w:color w:val="000000" w:themeColor="text1"/>
              </w:rPr>
              <w:t>CanalDens</w:t>
            </w:r>
            <w:commentRangeEnd w:id="119"/>
            <w:r w:rsidR="00E03938">
              <w:rPr>
                <w:rStyle w:val="CommentReference"/>
              </w:rPr>
              <w:commentReference w:id="119"/>
            </w:r>
          </w:p>
        </w:tc>
        <w:tc>
          <w:tcPr>
            <w:tcW w:w="0" w:type="auto"/>
            <w:tcBorders>
              <w:top w:val="single" w:sz="2" w:space="0" w:color="auto"/>
            </w:tcBorders>
          </w:tcPr>
          <w:p w14:paraId="7847511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Cat, Ws</w:t>
            </w:r>
          </w:p>
        </w:tc>
        <w:tc>
          <w:tcPr>
            <w:tcW w:w="0" w:type="auto"/>
            <w:tcBorders>
              <w:top w:val="single" w:sz="2" w:space="0" w:color="auto"/>
            </w:tcBorders>
          </w:tcPr>
          <w:p w14:paraId="62FF55F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Density of NHDPlus line features classified as canal, ditch, or pipeline</w:t>
            </w:r>
          </w:p>
        </w:tc>
        <w:tc>
          <w:tcPr>
            <w:tcW w:w="0" w:type="auto"/>
            <w:tcBorders>
              <w:top w:val="single" w:sz="2" w:space="0" w:color="auto"/>
            </w:tcBorders>
          </w:tcPr>
          <w:p w14:paraId="7890F65C" w14:textId="47585C65"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km/km</w:t>
            </w:r>
            <w:r w:rsidR="00752E78" w:rsidRPr="003A0598">
              <w:rPr>
                <w:rFonts w:cs="Times New Roman"/>
                <w:color w:val="000000" w:themeColor="text1"/>
                <w:vertAlign w:val="superscript"/>
              </w:rPr>
              <w:t>2</w:t>
            </w:r>
          </w:p>
        </w:tc>
      </w:tr>
      <w:tr w:rsidR="00D970CC" w:rsidRPr="000930FA" w14:paraId="1EB7A6BD" w14:textId="77777777" w:rsidTr="00D01A4E">
        <w:tc>
          <w:tcPr>
            <w:tcW w:w="0" w:type="auto"/>
          </w:tcPr>
          <w:p w14:paraId="23F1BBCE"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PctImp2006</w:t>
            </w:r>
          </w:p>
        </w:tc>
        <w:tc>
          <w:tcPr>
            <w:tcW w:w="0" w:type="auto"/>
          </w:tcPr>
          <w:p w14:paraId="0BBEA67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Cat, Ws, Cat + Rp100, Ws + Rp100</w:t>
            </w:r>
          </w:p>
        </w:tc>
        <w:tc>
          <w:tcPr>
            <w:tcW w:w="0" w:type="auto"/>
          </w:tcPr>
          <w:p w14:paraId="2C056B97"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Mean imperviousness of anthropogenic surfaces (NLCD 2006)</w:t>
            </w:r>
          </w:p>
        </w:tc>
        <w:tc>
          <w:tcPr>
            <w:tcW w:w="0" w:type="auto"/>
          </w:tcPr>
          <w:p w14:paraId="66FD4E7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w:t>
            </w:r>
          </w:p>
        </w:tc>
      </w:tr>
      <w:tr w:rsidR="00D970CC" w:rsidRPr="000930FA" w14:paraId="66C2D375" w14:textId="77777777" w:rsidTr="00D01A4E">
        <w:tc>
          <w:tcPr>
            <w:tcW w:w="0" w:type="auto"/>
          </w:tcPr>
          <w:p w14:paraId="06845809"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TotUrb2011</w:t>
            </w:r>
          </w:p>
        </w:tc>
        <w:tc>
          <w:tcPr>
            <w:tcW w:w="0" w:type="auto"/>
          </w:tcPr>
          <w:p w14:paraId="1E320DA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Cat, Ws, Cat + Rp100, Ws + Rp100</w:t>
            </w:r>
          </w:p>
        </w:tc>
        <w:tc>
          <w:tcPr>
            <w:tcW w:w="0" w:type="auto"/>
          </w:tcPr>
          <w:p w14:paraId="0142F5AC"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Total urban land use as sum of developed open, low, medium, and high intensity (NLCD 2011)</w:t>
            </w:r>
          </w:p>
        </w:tc>
        <w:tc>
          <w:tcPr>
            <w:tcW w:w="0" w:type="auto"/>
          </w:tcPr>
          <w:p w14:paraId="00D782D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w:t>
            </w:r>
          </w:p>
        </w:tc>
      </w:tr>
      <w:tr w:rsidR="00D970CC" w:rsidRPr="000930FA" w14:paraId="00ACB75B" w14:textId="77777777" w:rsidTr="00D01A4E">
        <w:tc>
          <w:tcPr>
            <w:tcW w:w="0" w:type="auto"/>
          </w:tcPr>
          <w:p w14:paraId="5B37300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TotAg2011</w:t>
            </w:r>
          </w:p>
        </w:tc>
        <w:tc>
          <w:tcPr>
            <w:tcW w:w="0" w:type="auto"/>
          </w:tcPr>
          <w:p w14:paraId="6F3ADCE0"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Cat, Ws, Cat + Rp100, Ws + Rp100</w:t>
            </w:r>
          </w:p>
        </w:tc>
        <w:tc>
          <w:tcPr>
            <w:tcW w:w="0" w:type="auto"/>
          </w:tcPr>
          <w:p w14:paraId="40387722"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Total agricultural land use as sum of hay and crops (NLCD 2011)</w:t>
            </w:r>
          </w:p>
        </w:tc>
        <w:tc>
          <w:tcPr>
            <w:tcW w:w="0" w:type="auto"/>
          </w:tcPr>
          <w:p w14:paraId="513F33A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w:t>
            </w:r>
          </w:p>
        </w:tc>
      </w:tr>
      <w:tr w:rsidR="00D970CC" w:rsidRPr="000930FA" w14:paraId="2582626C" w14:textId="77777777" w:rsidTr="00767008">
        <w:tc>
          <w:tcPr>
            <w:tcW w:w="0" w:type="auto"/>
          </w:tcPr>
          <w:p w14:paraId="7D02C7F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RdDens</w:t>
            </w:r>
          </w:p>
        </w:tc>
        <w:tc>
          <w:tcPr>
            <w:tcW w:w="0" w:type="auto"/>
          </w:tcPr>
          <w:p w14:paraId="6EBD56FE"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Cat, Ws, Cat + Rp100, Ws + Rp100</w:t>
            </w:r>
          </w:p>
        </w:tc>
        <w:tc>
          <w:tcPr>
            <w:tcW w:w="0" w:type="auto"/>
          </w:tcPr>
          <w:p w14:paraId="70BF4FF9"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Density of roads (2010 Census Tiger Lines)</w:t>
            </w:r>
          </w:p>
        </w:tc>
        <w:tc>
          <w:tcPr>
            <w:tcW w:w="0" w:type="auto"/>
          </w:tcPr>
          <w:p w14:paraId="766BED7A" w14:textId="6C2293EA"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km/km</w:t>
            </w:r>
            <w:r w:rsidR="00752E78" w:rsidRPr="003A0598">
              <w:rPr>
                <w:rFonts w:cs="Times New Roman"/>
                <w:color w:val="000000" w:themeColor="text1"/>
                <w:vertAlign w:val="superscript"/>
              </w:rPr>
              <w:t>2</w:t>
            </w:r>
          </w:p>
        </w:tc>
      </w:tr>
      <w:tr w:rsidR="00D970CC" w:rsidRPr="000930FA" w14:paraId="112EA04F" w14:textId="77777777" w:rsidTr="00767008">
        <w:tc>
          <w:tcPr>
            <w:tcW w:w="0" w:type="auto"/>
            <w:tcBorders>
              <w:bottom w:val="single" w:sz="4" w:space="0" w:color="auto"/>
            </w:tcBorders>
          </w:tcPr>
          <w:p w14:paraId="1606A1E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RdCrs</w:t>
            </w:r>
          </w:p>
        </w:tc>
        <w:tc>
          <w:tcPr>
            <w:tcW w:w="0" w:type="auto"/>
            <w:tcBorders>
              <w:bottom w:val="single" w:sz="4" w:space="0" w:color="auto"/>
            </w:tcBorders>
          </w:tcPr>
          <w:p w14:paraId="177CE3A5"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Cat, Ws</w:t>
            </w:r>
          </w:p>
        </w:tc>
        <w:tc>
          <w:tcPr>
            <w:tcW w:w="0" w:type="auto"/>
            <w:tcBorders>
              <w:bottom w:val="single" w:sz="4" w:space="0" w:color="auto"/>
            </w:tcBorders>
          </w:tcPr>
          <w:p w14:paraId="2D35FF8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Density of roads-stream intersections (2010 Census Tiger Lines-NHD stream lines)</w:t>
            </w:r>
          </w:p>
        </w:tc>
        <w:tc>
          <w:tcPr>
            <w:tcW w:w="0" w:type="auto"/>
            <w:tcBorders>
              <w:bottom w:val="single" w:sz="4" w:space="0" w:color="auto"/>
            </w:tcBorders>
          </w:tcPr>
          <w:p w14:paraId="0B993FBB" w14:textId="017A1060"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crossings/ km</w:t>
            </w:r>
            <w:r w:rsidR="00752E78" w:rsidRPr="003A0598">
              <w:rPr>
                <w:rFonts w:cs="Times New Roman"/>
                <w:color w:val="000000" w:themeColor="text1"/>
                <w:vertAlign w:val="superscript"/>
              </w:rPr>
              <w:t>2</w:t>
            </w:r>
          </w:p>
        </w:tc>
      </w:tr>
    </w:tbl>
    <w:p w14:paraId="1922C15D" w14:textId="77777777" w:rsidR="00D970CC" w:rsidRPr="000930FA" w:rsidRDefault="00D970CC" w:rsidP="000930FA">
      <w:pPr>
        <w:spacing w:after="0" w:line="480" w:lineRule="auto"/>
        <w:rPr>
          <w:rFonts w:cs="Times New Roman"/>
          <w:i/>
          <w:color w:val="000000" w:themeColor="text1"/>
        </w:rPr>
      </w:pPr>
      <w:r w:rsidRPr="000930FA">
        <w:rPr>
          <w:rFonts w:cs="Times New Roman"/>
          <w:color w:val="000000" w:themeColor="text1"/>
        </w:rPr>
        <w:br w:type="page"/>
      </w:r>
    </w:p>
    <w:p w14:paraId="44C8B317" w14:textId="55B8562D" w:rsidR="00D970CC" w:rsidRPr="000930FA" w:rsidRDefault="00D970CC" w:rsidP="000930FA">
      <w:pPr>
        <w:pStyle w:val="TableCaption"/>
        <w:widowControl w:val="0"/>
        <w:snapToGrid w:val="0"/>
        <w:spacing w:after="0" w:line="480" w:lineRule="auto"/>
        <w:rPr>
          <w:rFonts w:cs="Times New Roman"/>
          <w:i w:val="0"/>
          <w:iCs/>
          <w:color w:val="000000" w:themeColor="text1"/>
        </w:rPr>
      </w:pPr>
      <w:r w:rsidRPr="000930FA">
        <w:rPr>
          <w:rFonts w:cs="Times New Roman"/>
          <w:i w:val="0"/>
          <w:iCs/>
          <w:color w:val="000000" w:themeColor="text1"/>
        </w:rPr>
        <w:lastRenderedPageBreak/>
        <w:t>Table 2</w:t>
      </w:r>
      <w:r w:rsidR="00FC55D1" w:rsidRPr="000930FA">
        <w:rPr>
          <w:rFonts w:cs="Times New Roman"/>
          <w:i w:val="0"/>
          <w:iCs/>
          <w:color w:val="000000" w:themeColor="text1"/>
        </w:rPr>
        <w:t>.</w:t>
      </w:r>
      <w:r w:rsidRPr="000930FA">
        <w:rPr>
          <w:rFonts w:cs="Times New Roman"/>
          <w:i w:val="0"/>
          <w:iCs/>
          <w:color w:val="000000" w:themeColor="text1"/>
        </w:rPr>
        <w:t xml:space="preserve"> Stream class definitions describing potential biological constraints. Classes are based on the overlap of the range of likely bioassessment scores with a potential threshold for a biological objective. Identifying stream classes requires selecting </w:t>
      </w:r>
      <w:r w:rsidR="00BC5528" w:rsidRPr="000930FA">
        <w:rPr>
          <w:rFonts w:cs="Times New Roman"/>
          <w:i w:val="0"/>
          <w:iCs/>
          <w:color w:val="000000" w:themeColor="text1"/>
        </w:rPr>
        <w:t xml:space="preserve">both </w:t>
      </w:r>
      <w:r w:rsidRPr="000930FA">
        <w:rPr>
          <w:rFonts w:cs="Times New Roman"/>
          <w:i w:val="0"/>
          <w:iCs/>
          <w:color w:val="000000" w:themeColor="text1"/>
        </w:rPr>
        <w:t xml:space="preserve">the cutoff range of likely scores </w:t>
      </w:r>
      <w:r w:rsidR="00BC5528" w:rsidRPr="000930FA">
        <w:rPr>
          <w:rFonts w:cs="Times New Roman"/>
          <w:i w:val="0"/>
          <w:iCs/>
          <w:color w:val="000000" w:themeColor="text1"/>
        </w:rPr>
        <w:t>predicted by the</w:t>
      </w:r>
      <w:r w:rsidRPr="000930FA">
        <w:rPr>
          <w:rFonts w:cs="Times New Roman"/>
          <w:i w:val="0"/>
          <w:iCs/>
          <w:color w:val="000000" w:themeColor="text1"/>
        </w:rPr>
        <w:t xml:space="preserve"> model and a chosen threshold for the objective.</w:t>
      </w:r>
    </w:p>
    <w:tbl>
      <w:tblPr>
        <w:tblW w:w="5000" w:type="pct"/>
        <w:tblLook w:val="07E0" w:firstRow="1" w:lastRow="1" w:firstColumn="1" w:lastColumn="1" w:noHBand="1" w:noVBand="1"/>
      </w:tblPr>
      <w:tblGrid>
        <w:gridCol w:w="1723"/>
        <w:gridCol w:w="5297"/>
        <w:gridCol w:w="2340"/>
      </w:tblGrid>
      <w:tr w:rsidR="00D970CC" w:rsidRPr="000930FA" w14:paraId="2D837559" w14:textId="77777777" w:rsidTr="003A0598">
        <w:tc>
          <w:tcPr>
            <w:tcW w:w="920" w:type="pct"/>
            <w:tcBorders>
              <w:top w:val="single" w:sz="4" w:space="0" w:color="auto"/>
              <w:bottom w:val="single" w:sz="2" w:space="0" w:color="auto"/>
            </w:tcBorders>
            <w:vAlign w:val="bottom"/>
          </w:tcPr>
          <w:p w14:paraId="628B62A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Class</w:t>
            </w:r>
          </w:p>
        </w:tc>
        <w:tc>
          <w:tcPr>
            <w:tcW w:w="2830" w:type="pct"/>
            <w:tcBorders>
              <w:top w:val="single" w:sz="4" w:space="0" w:color="auto"/>
              <w:bottom w:val="single" w:sz="2" w:space="0" w:color="auto"/>
            </w:tcBorders>
            <w:vAlign w:val="bottom"/>
          </w:tcPr>
          <w:p w14:paraId="18539C33"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Definition</w:t>
            </w:r>
          </w:p>
        </w:tc>
        <w:tc>
          <w:tcPr>
            <w:tcW w:w="1250" w:type="pct"/>
            <w:tcBorders>
              <w:top w:val="single" w:sz="4" w:space="0" w:color="auto"/>
              <w:bottom w:val="single" w:sz="2" w:space="0" w:color="auto"/>
            </w:tcBorders>
            <w:vAlign w:val="bottom"/>
          </w:tcPr>
          <w:p w14:paraId="5A9BFE9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Example</w:t>
            </w:r>
          </w:p>
        </w:tc>
      </w:tr>
      <w:tr w:rsidR="00D970CC" w:rsidRPr="000930FA" w14:paraId="6FA794AA" w14:textId="77777777" w:rsidTr="003A0598">
        <w:tc>
          <w:tcPr>
            <w:tcW w:w="920" w:type="pct"/>
            <w:tcBorders>
              <w:top w:val="single" w:sz="2" w:space="0" w:color="auto"/>
            </w:tcBorders>
          </w:tcPr>
          <w:p w14:paraId="2739A688"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Likely unconstrained</w:t>
            </w:r>
          </w:p>
        </w:tc>
        <w:tc>
          <w:tcPr>
            <w:tcW w:w="2830" w:type="pct"/>
            <w:tcBorders>
              <w:top w:val="single" w:sz="2" w:space="0" w:color="auto"/>
            </w:tcBorders>
          </w:tcPr>
          <w:p w14:paraId="69B68905"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Lower bound of prediction range is above threshold</w:t>
            </w:r>
          </w:p>
        </w:tc>
        <w:tc>
          <w:tcPr>
            <w:tcW w:w="1250" w:type="pct"/>
            <w:tcBorders>
              <w:top w:val="single" w:sz="2" w:space="0" w:color="auto"/>
            </w:tcBorders>
          </w:tcPr>
          <w:p w14:paraId="1AB367F3"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10</w:t>
            </w:r>
            <w:r w:rsidRPr="003A0598">
              <w:rPr>
                <w:rFonts w:cs="Times New Roman"/>
                <w:color w:val="000000" w:themeColor="text1"/>
                <w:vertAlign w:val="superscript"/>
              </w:rPr>
              <w:t>th</w:t>
            </w:r>
            <w:r w:rsidRPr="000930FA">
              <w:rPr>
                <w:rFonts w:cs="Times New Roman"/>
                <w:color w:val="000000" w:themeColor="text1"/>
              </w:rPr>
              <w:t xml:space="preserve"> percentile &gt; 0.79</w:t>
            </w:r>
          </w:p>
        </w:tc>
      </w:tr>
      <w:tr w:rsidR="00D970CC" w:rsidRPr="000930FA" w14:paraId="4CECC8D3" w14:textId="77777777" w:rsidTr="003A0598">
        <w:tc>
          <w:tcPr>
            <w:tcW w:w="920" w:type="pct"/>
          </w:tcPr>
          <w:p w14:paraId="0AFF313A"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Possibly unconstrained</w:t>
            </w:r>
          </w:p>
        </w:tc>
        <w:tc>
          <w:tcPr>
            <w:tcW w:w="2830" w:type="pct"/>
          </w:tcPr>
          <w:p w14:paraId="7B102E19"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Lower bound of prediction range is below threshold, but median prediction is above</w:t>
            </w:r>
          </w:p>
        </w:tc>
        <w:tc>
          <w:tcPr>
            <w:tcW w:w="1250" w:type="pct"/>
          </w:tcPr>
          <w:p w14:paraId="36C55F7B"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50</w:t>
            </w:r>
            <w:r w:rsidRPr="003A0598">
              <w:rPr>
                <w:rFonts w:cs="Times New Roman"/>
                <w:color w:val="000000" w:themeColor="text1"/>
                <w:vertAlign w:val="superscript"/>
              </w:rPr>
              <w:t>th</w:t>
            </w:r>
            <w:r w:rsidRPr="000930FA">
              <w:rPr>
                <w:rFonts w:cs="Times New Roman"/>
                <w:color w:val="000000" w:themeColor="text1"/>
              </w:rPr>
              <w:t xml:space="preserve"> percentile &gt; 0.79</w:t>
            </w:r>
          </w:p>
        </w:tc>
      </w:tr>
      <w:tr w:rsidR="00D970CC" w:rsidRPr="000930FA" w14:paraId="08AB17D2" w14:textId="77777777" w:rsidTr="003A0598">
        <w:tc>
          <w:tcPr>
            <w:tcW w:w="920" w:type="pct"/>
          </w:tcPr>
          <w:p w14:paraId="32E12A02"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Possibly constrained</w:t>
            </w:r>
          </w:p>
        </w:tc>
        <w:tc>
          <w:tcPr>
            <w:tcW w:w="2830" w:type="pct"/>
          </w:tcPr>
          <w:p w14:paraId="03156306"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Upper bound of prediction range is above threshold, but median prediction is below</w:t>
            </w:r>
          </w:p>
        </w:tc>
        <w:tc>
          <w:tcPr>
            <w:tcW w:w="1250" w:type="pct"/>
          </w:tcPr>
          <w:p w14:paraId="66849DE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50</w:t>
            </w:r>
            <w:r w:rsidRPr="003A0598">
              <w:rPr>
                <w:rFonts w:cs="Times New Roman"/>
                <w:color w:val="000000" w:themeColor="text1"/>
                <w:vertAlign w:val="superscript"/>
              </w:rPr>
              <w:t>th</w:t>
            </w:r>
            <w:r w:rsidRPr="000930FA">
              <w:rPr>
                <w:rFonts w:cs="Times New Roman"/>
                <w:color w:val="000000" w:themeColor="text1"/>
              </w:rPr>
              <w:t xml:space="preserve"> percentile &lt; 0.79</w:t>
            </w:r>
          </w:p>
        </w:tc>
      </w:tr>
      <w:tr w:rsidR="00D970CC" w:rsidRPr="000930FA" w14:paraId="1DB9B13A" w14:textId="77777777" w:rsidTr="003A0598">
        <w:tc>
          <w:tcPr>
            <w:tcW w:w="920" w:type="pct"/>
            <w:tcBorders>
              <w:bottom w:val="single" w:sz="4" w:space="0" w:color="auto"/>
            </w:tcBorders>
          </w:tcPr>
          <w:p w14:paraId="26BD766F" w14:textId="77777777" w:rsidR="00D970CC" w:rsidRPr="000930FA" w:rsidRDefault="00D970CC" w:rsidP="003A0598">
            <w:pPr>
              <w:pStyle w:val="Compact"/>
              <w:widowControl w:val="0"/>
              <w:snapToGrid w:val="0"/>
              <w:spacing w:before="0" w:after="0"/>
              <w:ind w:left="160" w:hanging="160"/>
              <w:rPr>
                <w:rFonts w:cs="Times New Roman"/>
                <w:color w:val="000000" w:themeColor="text1"/>
              </w:rPr>
            </w:pPr>
            <w:r w:rsidRPr="000930FA">
              <w:rPr>
                <w:rFonts w:cs="Times New Roman"/>
                <w:color w:val="000000" w:themeColor="text1"/>
              </w:rPr>
              <w:t>Likely constrained</w:t>
            </w:r>
          </w:p>
        </w:tc>
        <w:tc>
          <w:tcPr>
            <w:tcW w:w="2830" w:type="pct"/>
            <w:tcBorders>
              <w:bottom w:val="single" w:sz="4" w:space="0" w:color="auto"/>
            </w:tcBorders>
          </w:tcPr>
          <w:p w14:paraId="4D753B11"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Upper bound of prediction range is below threshold</w:t>
            </w:r>
          </w:p>
        </w:tc>
        <w:tc>
          <w:tcPr>
            <w:tcW w:w="1250" w:type="pct"/>
            <w:tcBorders>
              <w:bottom w:val="single" w:sz="4" w:space="0" w:color="auto"/>
            </w:tcBorders>
          </w:tcPr>
          <w:p w14:paraId="2567E49A"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90</w:t>
            </w:r>
            <w:r w:rsidRPr="003A0598">
              <w:rPr>
                <w:rFonts w:cs="Times New Roman"/>
                <w:color w:val="000000" w:themeColor="text1"/>
                <w:vertAlign w:val="superscript"/>
              </w:rPr>
              <w:t>th</w:t>
            </w:r>
            <w:r w:rsidRPr="000930FA">
              <w:rPr>
                <w:rFonts w:cs="Times New Roman"/>
                <w:color w:val="000000" w:themeColor="text1"/>
              </w:rPr>
              <w:t xml:space="preserve"> percentile &lt; 0.79</w:t>
            </w:r>
          </w:p>
        </w:tc>
      </w:tr>
    </w:tbl>
    <w:p w14:paraId="1FECAEDB" w14:textId="77777777" w:rsidR="00D970CC" w:rsidRPr="000930FA" w:rsidRDefault="00D970CC" w:rsidP="000930FA">
      <w:pPr>
        <w:pStyle w:val="BodyText"/>
        <w:widowControl w:val="0"/>
        <w:snapToGrid w:val="0"/>
        <w:spacing w:before="0" w:after="0" w:line="480" w:lineRule="auto"/>
        <w:rPr>
          <w:rFonts w:cs="Times New Roman"/>
          <w:color w:val="000000" w:themeColor="text1"/>
        </w:rPr>
      </w:pPr>
      <w:r w:rsidRPr="000930FA">
        <w:rPr>
          <w:rFonts w:cs="Times New Roman"/>
          <w:color w:val="000000" w:themeColor="text1"/>
        </w:rPr>
        <w:br w:type="page"/>
      </w:r>
    </w:p>
    <w:p w14:paraId="55FCCFB7" w14:textId="28CCCD8D" w:rsidR="00D970CC" w:rsidRPr="000930FA" w:rsidRDefault="00D970CC" w:rsidP="000930FA">
      <w:pPr>
        <w:pStyle w:val="TableCaption"/>
        <w:widowControl w:val="0"/>
        <w:snapToGrid w:val="0"/>
        <w:spacing w:after="0" w:line="480" w:lineRule="auto"/>
        <w:rPr>
          <w:rFonts w:cs="Times New Roman"/>
          <w:i w:val="0"/>
          <w:iCs/>
          <w:color w:val="000000" w:themeColor="text1"/>
        </w:rPr>
      </w:pPr>
      <w:r w:rsidRPr="000930FA">
        <w:rPr>
          <w:rFonts w:cs="Times New Roman"/>
          <w:i w:val="0"/>
          <w:iCs/>
          <w:color w:val="000000" w:themeColor="text1"/>
        </w:rPr>
        <w:lastRenderedPageBreak/>
        <w:t>Table 3</w:t>
      </w:r>
      <w:r w:rsidR="00BC5528" w:rsidRPr="000930FA">
        <w:rPr>
          <w:rFonts w:cs="Times New Roman"/>
          <w:i w:val="0"/>
          <w:iCs/>
          <w:color w:val="000000" w:themeColor="text1"/>
        </w:rPr>
        <w:t>.</w:t>
      </w:r>
      <w:r w:rsidRPr="000930FA">
        <w:rPr>
          <w:rFonts w:cs="Times New Roman"/>
          <w:i w:val="0"/>
          <w:iCs/>
          <w:color w:val="000000" w:themeColor="text1"/>
        </w:rPr>
        <w:t xml:space="preserve"> Performance of the </w:t>
      </w:r>
      <w:r w:rsidR="00BC5528" w:rsidRPr="000930FA">
        <w:rPr>
          <w:rFonts w:cs="Times New Roman"/>
          <w:i w:val="0"/>
          <w:iCs/>
          <w:color w:val="000000" w:themeColor="text1"/>
        </w:rPr>
        <w:t xml:space="preserve">predictive </w:t>
      </w:r>
      <w:r w:rsidRPr="000930FA">
        <w:rPr>
          <w:rFonts w:cs="Times New Roman"/>
          <w:i w:val="0"/>
          <w:iCs/>
          <w:color w:val="000000" w:themeColor="text1"/>
        </w:rPr>
        <w:t xml:space="preserve">model </w:t>
      </w:r>
      <w:r w:rsidR="00BC5528" w:rsidRPr="000930FA">
        <w:rPr>
          <w:rFonts w:cs="Times New Roman"/>
          <w:i w:val="0"/>
          <w:iCs/>
          <w:color w:val="000000" w:themeColor="text1"/>
        </w:rPr>
        <w:t xml:space="preserve">as measured with </w:t>
      </w:r>
      <w:r w:rsidRPr="000930FA">
        <w:rPr>
          <w:rFonts w:cs="Times New Roman"/>
          <w:i w:val="0"/>
          <w:iCs/>
          <w:color w:val="000000" w:themeColor="text1"/>
        </w:rPr>
        <w:t>calibration (Cal) and validation (Val) datasets in predicting CSCI scores. The statewide dataset (Fig</w:t>
      </w:r>
      <w:r w:rsidR="00BC5528" w:rsidRPr="000930FA">
        <w:rPr>
          <w:rFonts w:cs="Times New Roman"/>
          <w:i w:val="0"/>
          <w:iCs/>
          <w:color w:val="000000" w:themeColor="text1"/>
        </w:rPr>
        <w:t>.</w:t>
      </w:r>
      <w:r w:rsidRPr="000930FA">
        <w:rPr>
          <w:rFonts w:cs="Times New Roman"/>
          <w:i w:val="0"/>
          <w:iCs/>
          <w:color w:val="000000" w:themeColor="text1"/>
        </w:rPr>
        <w:t xml:space="preserve"> 4) and individual regions of California (Fig</w:t>
      </w:r>
      <w:r w:rsidR="00BC5528" w:rsidRPr="000930FA">
        <w:rPr>
          <w:rFonts w:cs="Times New Roman"/>
          <w:i w:val="0"/>
          <w:iCs/>
          <w:color w:val="000000" w:themeColor="text1"/>
        </w:rPr>
        <w:t>.</w:t>
      </w:r>
      <w:r w:rsidRPr="000930FA">
        <w:rPr>
          <w:rFonts w:cs="Times New Roman"/>
          <w:i w:val="0"/>
          <w:iCs/>
          <w:color w:val="000000" w:themeColor="text1"/>
        </w:rPr>
        <w:t xml:space="preserve"> 1) are evaluated. Averages and standard deviations (in parentheses) for observed and predicted CSCI values of each dataset are shown. Pearson correlations (</w:t>
      </w:r>
      <w:r w:rsidRPr="000930FA">
        <w:rPr>
          <w:rFonts w:cs="Times New Roman"/>
          <w:color w:val="000000" w:themeColor="text1"/>
        </w:rPr>
        <w:t>r</w:t>
      </w:r>
      <w:r w:rsidRPr="000930FA">
        <w:rPr>
          <w:rFonts w:cs="Times New Roman"/>
          <w:i w:val="0"/>
          <w:iCs/>
          <w:color w:val="000000" w:themeColor="text1"/>
        </w:rPr>
        <w:t>), root mean square errors (RMSE), intercept</w:t>
      </w:r>
      <w:r w:rsidR="0089602D">
        <w:rPr>
          <w:rFonts w:cs="Times New Roman"/>
          <w:i w:val="0"/>
          <w:iCs/>
          <w:color w:val="000000" w:themeColor="text1"/>
        </w:rPr>
        <w:t>s</w:t>
      </w:r>
      <w:r w:rsidRPr="000930FA">
        <w:rPr>
          <w:rFonts w:cs="Times New Roman"/>
          <w:i w:val="0"/>
          <w:iCs/>
          <w:color w:val="000000" w:themeColor="text1"/>
        </w:rPr>
        <w:t xml:space="preserve">, and slopes are for comparisons of predicted and observed values </w:t>
      </w:r>
      <w:r w:rsidR="00BC5528" w:rsidRPr="000930FA">
        <w:rPr>
          <w:rFonts w:cs="Times New Roman"/>
          <w:i w:val="0"/>
          <w:iCs/>
          <w:color w:val="000000" w:themeColor="text1"/>
        </w:rPr>
        <w:t xml:space="preserve">were used to </w:t>
      </w:r>
      <w:r w:rsidRPr="000930FA">
        <w:rPr>
          <w:rFonts w:cs="Times New Roman"/>
          <w:i w:val="0"/>
          <w:iCs/>
          <w:color w:val="000000" w:themeColor="text1"/>
        </w:rPr>
        <w:t xml:space="preserve">evaluate model performance. All correlations, intercepts, and slopes </w:t>
      </w:r>
      <w:r w:rsidR="00BC5528" w:rsidRPr="000930FA">
        <w:rPr>
          <w:rFonts w:cs="Times New Roman"/>
          <w:i w:val="0"/>
          <w:iCs/>
          <w:color w:val="000000" w:themeColor="text1"/>
        </w:rPr>
        <w:t xml:space="preserve">were </w:t>
      </w:r>
      <w:r w:rsidRPr="000930FA">
        <w:rPr>
          <w:rFonts w:cs="Times New Roman"/>
          <w:i w:val="0"/>
          <w:iCs/>
          <w:color w:val="000000" w:themeColor="text1"/>
        </w:rPr>
        <w:t>significant at alpha = 0.05. CV</w:t>
      </w:r>
      <w:r w:rsidR="00BC5528" w:rsidRPr="000930FA">
        <w:rPr>
          <w:rFonts w:cs="Times New Roman"/>
          <w:i w:val="0"/>
          <w:iCs/>
          <w:color w:val="000000" w:themeColor="text1"/>
        </w:rPr>
        <w:t xml:space="preserve"> =</w:t>
      </w:r>
      <w:r w:rsidRPr="000930FA">
        <w:rPr>
          <w:rFonts w:cs="Times New Roman"/>
          <w:i w:val="0"/>
          <w:iCs/>
          <w:color w:val="000000" w:themeColor="text1"/>
        </w:rPr>
        <w:t xml:space="preserve"> Central Valley, CH</w:t>
      </w:r>
      <w:r w:rsidR="00BC5528" w:rsidRPr="000930FA">
        <w:rPr>
          <w:rFonts w:cs="Times New Roman"/>
          <w:i w:val="0"/>
          <w:iCs/>
          <w:color w:val="000000" w:themeColor="text1"/>
        </w:rPr>
        <w:t xml:space="preserve"> =</w:t>
      </w:r>
      <w:r w:rsidRPr="000930FA">
        <w:rPr>
          <w:rFonts w:cs="Times New Roman"/>
          <w:i w:val="0"/>
          <w:iCs/>
          <w:color w:val="000000" w:themeColor="text1"/>
        </w:rPr>
        <w:t xml:space="preserve"> Chaparral, DM</w:t>
      </w:r>
      <w:r w:rsidR="00BC5528"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Deserts and Modoc Plateau, NC</w:t>
      </w:r>
      <w:r w:rsidR="00BC5528"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North Coast, SN</w:t>
      </w:r>
      <w:r w:rsidR="00BC5528" w:rsidRPr="000930FA">
        <w:rPr>
          <w:rFonts w:cs="Times New Roman"/>
          <w:i w:val="0"/>
          <w:iCs/>
          <w:color w:val="000000" w:themeColor="text1"/>
        </w:rPr>
        <w:t xml:space="preserve"> =</w:t>
      </w:r>
      <w:r w:rsidRPr="000930FA">
        <w:rPr>
          <w:rFonts w:cs="Times New Roman"/>
          <w:i w:val="0"/>
          <w:iCs/>
          <w:color w:val="000000" w:themeColor="text1"/>
        </w:rPr>
        <w:t xml:space="preserve"> Sierra Nevada, SC</w:t>
      </w:r>
      <w:r w:rsidR="00BC5528" w:rsidRPr="000930FA">
        <w:rPr>
          <w:rFonts w:cs="Times New Roman"/>
          <w:i w:val="0"/>
          <w:iCs/>
          <w:color w:val="000000" w:themeColor="text1"/>
        </w:rPr>
        <w:t xml:space="preserve"> =</w:t>
      </w:r>
      <w:r w:rsidR="000930FA">
        <w:rPr>
          <w:rFonts w:cs="Times New Roman"/>
          <w:i w:val="0"/>
          <w:iCs/>
          <w:color w:val="000000" w:themeColor="text1"/>
        </w:rPr>
        <w:t xml:space="preserve"> </w:t>
      </w:r>
      <w:r w:rsidRPr="000930FA">
        <w:rPr>
          <w:rFonts w:cs="Times New Roman"/>
          <w:i w:val="0"/>
          <w:iCs/>
          <w:color w:val="000000" w:themeColor="text1"/>
        </w:rPr>
        <w:t>South Coast.</w:t>
      </w:r>
    </w:p>
    <w:tbl>
      <w:tblPr>
        <w:tblW w:w="0" w:type="pct"/>
        <w:tblLook w:val="07E0" w:firstRow="1" w:lastRow="1" w:firstColumn="1" w:lastColumn="1" w:noHBand="1" w:noVBand="1"/>
      </w:tblPr>
      <w:tblGrid>
        <w:gridCol w:w="936"/>
        <w:gridCol w:w="1163"/>
        <w:gridCol w:w="696"/>
        <w:gridCol w:w="1276"/>
        <w:gridCol w:w="1276"/>
        <w:gridCol w:w="636"/>
        <w:gridCol w:w="870"/>
        <w:gridCol w:w="1069"/>
        <w:gridCol w:w="763"/>
      </w:tblGrid>
      <w:tr w:rsidR="00D970CC" w:rsidRPr="000930FA" w14:paraId="46898239" w14:textId="77777777" w:rsidTr="00767008">
        <w:tc>
          <w:tcPr>
            <w:tcW w:w="0" w:type="auto"/>
            <w:tcBorders>
              <w:top w:val="single" w:sz="4" w:space="0" w:color="auto"/>
              <w:bottom w:val="single" w:sz="2" w:space="0" w:color="auto"/>
            </w:tcBorders>
            <w:vAlign w:val="bottom"/>
          </w:tcPr>
          <w:p w14:paraId="5EB9763F"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Dataset</w:t>
            </w:r>
          </w:p>
        </w:tc>
        <w:tc>
          <w:tcPr>
            <w:tcW w:w="0" w:type="auto"/>
            <w:tcBorders>
              <w:top w:val="single" w:sz="4" w:space="0" w:color="auto"/>
              <w:bottom w:val="single" w:sz="2" w:space="0" w:color="auto"/>
            </w:tcBorders>
            <w:vAlign w:val="bottom"/>
          </w:tcPr>
          <w:p w14:paraId="0BFA35C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Location</w:t>
            </w:r>
          </w:p>
        </w:tc>
        <w:tc>
          <w:tcPr>
            <w:tcW w:w="0" w:type="auto"/>
            <w:tcBorders>
              <w:top w:val="single" w:sz="4" w:space="0" w:color="auto"/>
              <w:bottom w:val="single" w:sz="2" w:space="0" w:color="auto"/>
            </w:tcBorders>
            <w:vAlign w:val="bottom"/>
          </w:tcPr>
          <w:p w14:paraId="18ED62BE" w14:textId="77777777" w:rsidR="00D970CC" w:rsidRPr="000930FA" w:rsidRDefault="00D970CC" w:rsidP="003A0598">
            <w:pPr>
              <w:pStyle w:val="Compact"/>
              <w:widowControl w:val="0"/>
              <w:snapToGrid w:val="0"/>
              <w:spacing w:before="0" w:after="0"/>
              <w:jc w:val="center"/>
              <w:rPr>
                <w:rFonts w:cs="Times New Roman"/>
                <w:i/>
                <w:iCs/>
                <w:color w:val="000000" w:themeColor="text1"/>
              </w:rPr>
            </w:pPr>
            <w:r w:rsidRPr="000930FA">
              <w:rPr>
                <w:rFonts w:cs="Times New Roman"/>
                <w:i/>
                <w:iCs/>
                <w:color w:val="000000" w:themeColor="text1"/>
              </w:rPr>
              <w:t>n</w:t>
            </w:r>
          </w:p>
        </w:tc>
        <w:tc>
          <w:tcPr>
            <w:tcW w:w="0" w:type="auto"/>
            <w:tcBorders>
              <w:top w:val="single" w:sz="4" w:space="0" w:color="auto"/>
              <w:bottom w:val="single" w:sz="2" w:space="0" w:color="auto"/>
            </w:tcBorders>
            <w:vAlign w:val="bottom"/>
          </w:tcPr>
          <w:p w14:paraId="65F1D1E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Observed</w:t>
            </w:r>
          </w:p>
        </w:tc>
        <w:tc>
          <w:tcPr>
            <w:tcW w:w="0" w:type="auto"/>
            <w:tcBorders>
              <w:top w:val="single" w:sz="4" w:space="0" w:color="auto"/>
              <w:bottom w:val="single" w:sz="2" w:space="0" w:color="auto"/>
            </w:tcBorders>
            <w:vAlign w:val="bottom"/>
          </w:tcPr>
          <w:p w14:paraId="090DDA8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Predicted</w:t>
            </w:r>
          </w:p>
        </w:tc>
        <w:tc>
          <w:tcPr>
            <w:tcW w:w="0" w:type="auto"/>
            <w:tcBorders>
              <w:top w:val="single" w:sz="4" w:space="0" w:color="auto"/>
              <w:bottom w:val="single" w:sz="2" w:space="0" w:color="auto"/>
            </w:tcBorders>
            <w:vAlign w:val="bottom"/>
          </w:tcPr>
          <w:p w14:paraId="7384C6C0" w14:textId="77777777" w:rsidR="00D970CC" w:rsidRPr="000930FA" w:rsidRDefault="00D970CC" w:rsidP="003A0598">
            <w:pPr>
              <w:pStyle w:val="Compact"/>
              <w:widowControl w:val="0"/>
              <w:snapToGrid w:val="0"/>
              <w:spacing w:before="0" w:after="0"/>
              <w:jc w:val="center"/>
              <w:rPr>
                <w:rFonts w:cs="Times New Roman"/>
                <w:i/>
                <w:iCs/>
                <w:color w:val="000000" w:themeColor="text1"/>
              </w:rPr>
            </w:pPr>
            <w:r w:rsidRPr="000930FA">
              <w:rPr>
                <w:rFonts w:cs="Times New Roman"/>
                <w:i/>
                <w:iCs/>
                <w:color w:val="000000" w:themeColor="text1"/>
              </w:rPr>
              <w:t>r</w:t>
            </w:r>
          </w:p>
        </w:tc>
        <w:tc>
          <w:tcPr>
            <w:tcW w:w="0" w:type="auto"/>
            <w:tcBorders>
              <w:top w:val="single" w:sz="4" w:space="0" w:color="auto"/>
              <w:bottom w:val="single" w:sz="2" w:space="0" w:color="auto"/>
            </w:tcBorders>
            <w:vAlign w:val="bottom"/>
          </w:tcPr>
          <w:p w14:paraId="47C9BAE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RMSE</w:t>
            </w:r>
          </w:p>
        </w:tc>
        <w:tc>
          <w:tcPr>
            <w:tcW w:w="0" w:type="auto"/>
            <w:tcBorders>
              <w:top w:val="single" w:sz="4" w:space="0" w:color="auto"/>
              <w:bottom w:val="single" w:sz="2" w:space="0" w:color="auto"/>
            </w:tcBorders>
            <w:vAlign w:val="bottom"/>
          </w:tcPr>
          <w:p w14:paraId="2114BD4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Intercept</w:t>
            </w:r>
          </w:p>
        </w:tc>
        <w:tc>
          <w:tcPr>
            <w:tcW w:w="0" w:type="auto"/>
            <w:tcBorders>
              <w:top w:val="single" w:sz="4" w:space="0" w:color="auto"/>
              <w:bottom w:val="single" w:sz="2" w:space="0" w:color="auto"/>
            </w:tcBorders>
            <w:vAlign w:val="bottom"/>
          </w:tcPr>
          <w:p w14:paraId="33AE734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Slope</w:t>
            </w:r>
          </w:p>
        </w:tc>
      </w:tr>
      <w:tr w:rsidR="00D970CC" w:rsidRPr="000930FA" w14:paraId="04260256" w14:textId="77777777" w:rsidTr="00767008">
        <w:tc>
          <w:tcPr>
            <w:tcW w:w="0" w:type="auto"/>
            <w:tcBorders>
              <w:top w:val="single" w:sz="2" w:space="0" w:color="auto"/>
            </w:tcBorders>
          </w:tcPr>
          <w:p w14:paraId="2455A238"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Cal</w:t>
            </w:r>
          </w:p>
        </w:tc>
        <w:tc>
          <w:tcPr>
            <w:tcW w:w="0" w:type="auto"/>
            <w:tcBorders>
              <w:top w:val="single" w:sz="2" w:space="0" w:color="auto"/>
            </w:tcBorders>
          </w:tcPr>
          <w:p w14:paraId="043D0C3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Statewide</w:t>
            </w:r>
          </w:p>
        </w:tc>
        <w:tc>
          <w:tcPr>
            <w:tcW w:w="0" w:type="auto"/>
            <w:tcBorders>
              <w:top w:val="single" w:sz="2" w:space="0" w:color="auto"/>
            </w:tcBorders>
          </w:tcPr>
          <w:p w14:paraId="3509A97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1965</w:t>
            </w:r>
          </w:p>
        </w:tc>
        <w:tc>
          <w:tcPr>
            <w:tcW w:w="0" w:type="auto"/>
            <w:tcBorders>
              <w:top w:val="single" w:sz="2" w:space="0" w:color="auto"/>
            </w:tcBorders>
          </w:tcPr>
          <w:p w14:paraId="4EB60E4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0.82 (0.26)</w:t>
            </w:r>
          </w:p>
        </w:tc>
        <w:tc>
          <w:tcPr>
            <w:tcW w:w="0" w:type="auto"/>
            <w:tcBorders>
              <w:top w:val="single" w:sz="2" w:space="0" w:color="auto"/>
            </w:tcBorders>
          </w:tcPr>
          <w:p w14:paraId="394E4C1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0.83 (0.20)</w:t>
            </w:r>
          </w:p>
        </w:tc>
        <w:tc>
          <w:tcPr>
            <w:tcW w:w="0" w:type="auto"/>
            <w:tcBorders>
              <w:top w:val="single" w:sz="2" w:space="0" w:color="auto"/>
            </w:tcBorders>
          </w:tcPr>
          <w:p w14:paraId="0BC95B0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0.75</w:t>
            </w:r>
          </w:p>
        </w:tc>
        <w:tc>
          <w:tcPr>
            <w:tcW w:w="0" w:type="auto"/>
            <w:tcBorders>
              <w:top w:val="single" w:sz="2" w:space="0" w:color="auto"/>
            </w:tcBorders>
          </w:tcPr>
          <w:p w14:paraId="46B60B7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Borders>
              <w:top w:val="single" w:sz="2" w:space="0" w:color="auto"/>
            </w:tcBorders>
          </w:tcPr>
          <w:p w14:paraId="50E37C1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0.04</w:t>
            </w:r>
          </w:p>
        </w:tc>
        <w:tc>
          <w:tcPr>
            <w:tcW w:w="0" w:type="auto"/>
            <w:tcBorders>
              <w:top w:val="single" w:sz="2" w:space="0" w:color="auto"/>
            </w:tcBorders>
          </w:tcPr>
          <w:p w14:paraId="421D9691"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0.93</w:t>
            </w:r>
          </w:p>
        </w:tc>
      </w:tr>
      <w:tr w:rsidR="00D970CC" w:rsidRPr="000930FA" w14:paraId="7AE12126" w14:textId="77777777" w:rsidTr="00D01A4E">
        <w:tc>
          <w:tcPr>
            <w:tcW w:w="0" w:type="auto"/>
          </w:tcPr>
          <w:p w14:paraId="41343F8F" w14:textId="77777777" w:rsidR="00D970CC" w:rsidRPr="000930FA" w:rsidRDefault="00D970CC" w:rsidP="003A0598">
            <w:pPr>
              <w:widowControl w:val="0"/>
              <w:snapToGrid w:val="0"/>
              <w:spacing w:after="0"/>
              <w:rPr>
                <w:rFonts w:cs="Times New Roman"/>
                <w:color w:val="000000" w:themeColor="text1"/>
              </w:rPr>
            </w:pPr>
          </w:p>
        </w:tc>
        <w:tc>
          <w:tcPr>
            <w:tcW w:w="0" w:type="auto"/>
          </w:tcPr>
          <w:p w14:paraId="0C77322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CH</w:t>
            </w:r>
          </w:p>
        </w:tc>
        <w:tc>
          <w:tcPr>
            <w:tcW w:w="0" w:type="auto"/>
          </w:tcPr>
          <w:p w14:paraId="53CB0C61"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512</w:t>
            </w:r>
          </w:p>
        </w:tc>
        <w:tc>
          <w:tcPr>
            <w:tcW w:w="0" w:type="auto"/>
          </w:tcPr>
          <w:p w14:paraId="2FA6D0C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0.76 (0.27)</w:t>
            </w:r>
          </w:p>
        </w:tc>
        <w:tc>
          <w:tcPr>
            <w:tcW w:w="0" w:type="auto"/>
          </w:tcPr>
          <w:p w14:paraId="2DA3956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0.79 (0.21)</w:t>
            </w:r>
          </w:p>
        </w:tc>
        <w:tc>
          <w:tcPr>
            <w:tcW w:w="0" w:type="auto"/>
          </w:tcPr>
          <w:p w14:paraId="77A7F5C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0.71</w:t>
            </w:r>
          </w:p>
        </w:tc>
        <w:tc>
          <w:tcPr>
            <w:tcW w:w="0" w:type="auto"/>
          </w:tcPr>
          <w:p w14:paraId="018C86D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0.19</w:t>
            </w:r>
          </w:p>
        </w:tc>
        <w:tc>
          <w:tcPr>
            <w:tcW w:w="0" w:type="auto"/>
          </w:tcPr>
          <w:p w14:paraId="071DE51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0.03</w:t>
            </w:r>
          </w:p>
        </w:tc>
        <w:tc>
          <w:tcPr>
            <w:tcW w:w="0" w:type="auto"/>
          </w:tcPr>
          <w:p w14:paraId="20EB387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0.92</w:t>
            </w:r>
          </w:p>
        </w:tc>
      </w:tr>
      <w:tr w:rsidR="00D970CC" w:rsidRPr="000930FA" w14:paraId="1140AEFA" w14:textId="77777777" w:rsidTr="00D01A4E">
        <w:tc>
          <w:tcPr>
            <w:tcW w:w="0" w:type="auto"/>
          </w:tcPr>
          <w:p w14:paraId="29C1AC0D" w14:textId="77777777" w:rsidR="00D970CC" w:rsidRPr="000930FA" w:rsidRDefault="00D970CC" w:rsidP="003A0598">
            <w:pPr>
              <w:widowControl w:val="0"/>
              <w:snapToGrid w:val="0"/>
              <w:spacing w:after="0"/>
              <w:rPr>
                <w:rFonts w:cs="Times New Roman"/>
                <w:color w:val="000000" w:themeColor="text1"/>
              </w:rPr>
            </w:pPr>
          </w:p>
        </w:tc>
        <w:tc>
          <w:tcPr>
            <w:tcW w:w="0" w:type="auto"/>
          </w:tcPr>
          <w:p w14:paraId="05F2268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CV</w:t>
            </w:r>
          </w:p>
        </w:tc>
        <w:tc>
          <w:tcPr>
            <w:tcW w:w="0" w:type="auto"/>
          </w:tcPr>
          <w:p w14:paraId="35BD88B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116</w:t>
            </w:r>
          </w:p>
        </w:tc>
        <w:tc>
          <w:tcPr>
            <w:tcW w:w="0" w:type="auto"/>
          </w:tcPr>
          <w:p w14:paraId="43320B9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0.51 (0.18)</w:t>
            </w:r>
          </w:p>
        </w:tc>
        <w:tc>
          <w:tcPr>
            <w:tcW w:w="0" w:type="auto"/>
          </w:tcPr>
          <w:p w14:paraId="71F2EA5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0.57 (0.15)</w:t>
            </w:r>
          </w:p>
        </w:tc>
        <w:tc>
          <w:tcPr>
            <w:tcW w:w="0" w:type="auto"/>
          </w:tcPr>
          <w:p w14:paraId="0F158AB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0.66</w:t>
            </w:r>
          </w:p>
        </w:tc>
        <w:tc>
          <w:tcPr>
            <w:tcW w:w="0" w:type="auto"/>
          </w:tcPr>
          <w:p w14:paraId="48783AD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0.15</w:t>
            </w:r>
          </w:p>
        </w:tc>
        <w:tc>
          <w:tcPr>
            <w:tcW w:w="0" w:type="auto"/>
          </w:tcPr>
          <w:p w14:paraId="4777380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0.05</w:t>
            </w:r>
          </w:p>
        </w:tc>
        <w:tc>
          <w:tcPr>
            <w:tcW w:w="0" w:type="auto"/>
          </w:tcPr>
          <w:p w14:paraId="43AE500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0.81</w:t>
            </w:r>
          </w:p>
        </w:tc>
      </w:tr>
      <w:tr w:rsidR="00D970CC" w:rsidRPr="000930FA" w14:paraId="04310842" w14:textId="77777777" w:rsidTr="00D01A4E">
        <w:tc>
          <w:tcPr>
            <w:tcW w:w="0" w:type="auto"/>
          </w:tcPr>
          <w:p w14:paraId="79857A85" w14:textId="77777777" w:rsidR="00D970CC" w:rsidRPr="000930FA" w:rsidRDefault="00D970CC" w:rsidP="003A0598">
            <w:pPr>
              <w:widowControl w:val="0"/>
              <w:snapToGrid w:val="0"/>
              <w:spacing w:after="0"/>
              <w:rPr>
                <w:rFonts w:cs="Times New Roman"/>
                <w:color w:val="000000" w:themeColor="text1"/>
              </w:rPr>
            </w:pPr>
          </w:p>
        </w:tc>
        <w:tc>
          <w:tcPr>
            <w:tcW w:w="0" w:type="auto"/>
          </w:tcPr>
          <w:p w14:paraId="10BA280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DM</w:t>
            </w:r>
          </w:p>
        </w:tc>
        <w:tc>
          <w:tcPr>
            <w:tcW w:w="0" w:type="auto"/>
          </w:tcPr>
          <w:p w14:paraId="509E0A47"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86</w:t>
            </w:r>
          </w:p>
        </w:tc>
        <w:tc>
          <w:tcPr>
            <w:tcW w:w="0" w:type="auto"/>
          </w:tcPr>
          <w:p w14:paraId="59FD240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0.87 (0.22)</w:t>
            </w:r>
          </w:p>
        </w:tc>
        <w:tc>
          <w:tcPr>
            <w:tcW w:w="0" w:type="auto"/>
          </w:tcPr>
          <w:p w14:paraId="5F5CF3E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0.91 (0.14)</w:t>
            </w:r>
          </w:p>
        </w:tc>
        <w:tc>
          <w:tcPr>
            <w:tcW w:w="0" w:type="auto"/>
          </w:tcPr>
          <w:p w14:paraId="0C05649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0.50</w:t>
            </w:r>
          </w:p>
        </w:tc>
        <w:tc>
          <w:tcPr>
            <w:tcW w:w="0" w:type="auto"/>
          </w:tcPr>
          <w:p w14:paraId="45F1E5B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0.20</w:t>
            </w:r>
          </w:p>
        </w:tc>
        <w:tc>
          <w:tcPr>
            <w:tcW w:w="0" w:type="auto"/>
          </w:tcPr>
          <w:p w14:paraId="6C06F2B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0.15</w:t>
            </w:r>
          </w:p>
        </w:tc>
        <w:tc>
          <w:tcPr>
            <w:tcW w:w="0" w:type="auto"/>
          </w:tcPr>
          <w:p w14:paraId="619AA176"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0.79</w:t>
            </w:r>
          </w:p>
        </w:tc>
      </w:tr>
      <w:tr w:rsidR="00D970CC" w:rsidRPr="000930FA" w14:paraId="75001710" w14:textId="77777777" w:rsidTr="00D01A4E">
        <w:tc>
          <w:tcPr>
            <w:tcW w:w="0" w:type="auto"/>
          </w:tcPr>
          <w:p w14:paraId="68167E07"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1EDB94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NC</w:t>
            </w:r>
          </w:p>
        </w:tc>
        <w:tc>
          <w:tcPr>
            <w:tcW w:w="0" w:type="auto"/>
          </w:tcPr>
          <w:p w14:paraId="57E96707"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208</w:t>
            </w:r>
          </w:p>
        </w:tc>
        <w:tc>
          <w:tcPr>
            <w:tcW w:w="0" w:type="auto"/>
          </w:tcPr>
          <w:p w14:paraId="3022650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0.92 (0.20)</w:t>
            </w:r>
          </w:p>
        </w:tc>
        <w:tc>
          <w:tcPr>
            <w:tcW w:w="0" w:type="auto"/>
          </w:tcPr>
          <w:p w14:paraId="328A0C6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0.94 (0.13)</w:t>
            </w:r>
          </w:p>
        </w:tc>
        <w:tc>
          <w:tcPr>
            <w:tcW w:w="0" w:type="auto"/>
          </w:tcPr>
          <w:p w14:paraId="750A2C2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0.55</w:t>
            </w:r>
          </w:p>
        </w:tc>
        <w:tc>
          <w:tcPr>
            <w:tcW w:w="0" w:type="auto"/>
          </w:tcPr>
          <w:p w14:paraId="224D77A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10F3988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0.12</w:t>
            </w:r>
          </w:p>
        </w:tc>
        <w:tc>
          <w:tcPr>
            <w:tcW w:w="0" w:type="auto"/>
          </w:tcPr>
          <w:p w14:paraId="6C2F7DF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0.86</w:t>
            </w:r>
          </w:p>
        </w:tc>
      </w:tr>
      <w:tr w:rsidR="00D970CC" w:rsidRPr="000930FA" w14:paraId="087B171A" w14:textId="77777777" w:rsidTr="00D01A4E">
        <w:tc>
          <w:tcPr>
            <w:tcW w:w="0" w:type="auto"/>
          </w:tcPr>
          <w:p w14:paraId="1F81B2C8"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DB460C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SC</w:t>
            </w:r>
          </w:p>
        </w:tc>
        <w:tc>
          <w:tcPr>
            <w:tcW w:w="0" w:type="auto"/>
          </w:tcPr>
          <w:p w14:paraId="1BF155A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631</w:t>
            </w:r>
          </w:p>
        </w:tc>
        <w:tc>
          <w:tcPr>
            <w:tcW w:w="0" w:type="auto"/>
          </w:tcPr>
          <w:p w14:paraId="1470040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0.79 (0.24)</w:t>
            </w:r>
          </w:p>
        </w:tc>
        <w:tc>
          <w:tcPr>
            <w:tcW w:w="0" w:type="auto"/>
          </w:tcPr>
          <w:p w14:paraId="2857F70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0.78 (0.21)</w:t>
            </w:r>
          </w:p>
        </w:tc>
        <w:tc>
          <w:tcPr>
            <w:tcW w:w="0" w:type="auto"/>
          </w:tcPr>
          <w:p w14:paraId="51ADC4D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0.75</w:t>
            </w:r>
          </w:p>
        </w:tc>
        <w:tc>
          <w:tcPr>
            <w:tcW w:w="0" w:type="auto"/>
          </w:tcPr>
          <w:p w14:paraId="1265C73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6597A77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0.11</w:t>
            </w:r>
          </w:p>
        </w:tc>
        <w:tc>
          <w:tcPr>
            <w:tcW w:w="0" w:type="auto"/>
          </w:tcPr>
          <w:p w14:paraId="0601A74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0.87</w:t>
            </w:r>
          </w:p>
        </w:tc>
      </w:tr>
      <w:tr w:rsidR="00D970CC" w:rsidRPr="000930FA" w14:paraId="23090CD8" w14:textId="77777777" w:rsidTr="00D01A4E">
        <w:tc>
          <w:tcPr>
            <w:tcW w:w="0" w:type="auto"/>
          </w:tcPr>
          <w:p w14:paraId="7531FEC8" w14:textId="77777777" w:rsidR="00D970CC" w:rsidRPr="000930FA" w:rsidRDefault="00D970CC" w:rsidP="003A0598">
            <w:pPr>
              <w:widowControl w:val="0"/>
              <w:snapToGrid w:val="0"/>
              <w:spacing w:after="0"/>
              <w:rPr>
                <w:rFonts w:cs="Times New Roman"/>
                <w:color w:val="000000" w:themeColor="text1"/>
              </w:rPr>
            </w:pPr>
          </w:p>
        </w:tc>
        <w:tc>
          <w:tcPr>
            <w:tcW w:w="0" w:type="auto"/>
          </w:tcPr>
          <w:p w14:paraId="1A0843A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SN</w:t>
            </w:r>
          </w:p>
        </w:tc>
        <w:tc>
          <w:tcPr>
            <w:tcW w:w="0" w:type="auto"/>
          </w:tcPr>
          <w:p w14:paraId="4A18476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412</w:t>
            </w:r>
          </w:p>
        </w:tc>
        <w:tc>
          <w:tcPr>
            <w:tcW w:w="0" w:type="auto"/>
          </w:tcPr>
          <w:p w14:paraId="2077AC7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 (0.18)</w:t>
            </w:r>
          </w:p>
        </w:tc>
        <w:tc>
          <w:tcPr>
            <w:tcW w:w="0" w:type="auto"/>
          </w:tcPr>
          <w:p w14:paraId="2A20CCC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 (0.09)</w:t>
            </w:r>
          </w:p>
        </w:tc>
        <w:tc>
          <w:tcPr>
            <w:tcW w:w="0" w:type="auto"/>
          </w:tcPr>
          <w:p w14:paraId="475C4C2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0.45</w:t>
            </w:r>
          </w:p>
        </w:tc>
        <w:tc>
          <w:tcPr>
            <w:tcW w:w="0" w:type="auto"/>
          </w:tcPr>
          <w:p w14:paraId="3AE1480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6F96388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0.12</w:t>
            </w:r>
          </w:p>
        </w:tc>
        <w:tc>
          <w:tcPr>
            <w:tcW w:w="0" w:type="auto"/>
          </w:tcPr>
          <w:p w14:paraId="710334A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0.88</w:t>
            </w:r>
          </w:p>
        </w:tc>
      </w:tr>
      <w:tr w:rsidR="00D970CC" w:rsidRPr="000930FA" w14:paraId="5A539F8B" w14:textId="77777777" w:rsidTr="00D01A4E">
        <w:tc>
          <w:tcPr>
            <w:tcW w:w="0" w:type="auto"/>
          </w:tcPr>
          <w:p w14:paraId="2D3E8A45" w14:textId="77777777" w:rsidR="00D970CC" w:rsidRPr="000930FA" w:rsidRDefault="00D970CC" w:rsidP="003A0598">
            <w:pPr>
              <w:pStyle w:val="Compact"/>
              <w:widowControl w:val="0"/>
              <w:snapToGrid w:val="0"/>
              <w:spacing w:before="0" w:after="0"/>
              <w:rPr>
                <w:rFonts w:cs="Times New Roman"/>
                <w:color w:val="000000" w:themeColor="text1"/>
              </w:rPr>
            </w:pPr>
            <w:r w:rsidRPr="000930FA">
              <w:rPr>
                <w:rFonts w:cs="Times New Roman"/>
                <w:color w:val="000000" w:themeColor="text1"/>
              </w:rPr>
              <w:t>Val</w:t>
            </w:r>
          </w:p>
        </w:tc>
        <w:tc>
          <w:tcPr>
            <w:tcW w:w="0" w:type="auto"/>
          </w:tcPr>
          <w:p w14:paraId="534B3DB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Statewide</w:t>
            </w:r>
          </w:p>
        </w:tc>
        <w:tc>
          <w:tcPr>
            <w:tcW w:w="0" w:type="auto"/>
          </w:tcPr>
          <w:p w14:paraId="088AE48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655</w:t>
            </w:r>
          </w:p>
        </w:tc>
        <w:tc>
          <w:tcPr>
            <w:tcW w:w="0" w:type="auto"/>
          </w:tcPr>
          <w:p w14:paraId="536EDDF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0.82 (0.25)</w:t>
            </w:r>
          </w:p>
        </w:tc>
        <w:tc>
          <w:tcPr>
            <w:tcW w:w="0" w:type="auto"/>
          </w:tcPr>
          <w:p w14:paraId="5F4670B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0.84 (0.20)</w:t>
            </w:r>
          </w:p>
        </w:tc>
        <w:tc>
          <w:tcPr>
            <w:tcW w:w="0" w:type="auto"/>
          </w:tcPr>
          <w:p w14:paraId="2C6040A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0.72</w:t>
            </w:r>
          </w:p>
        </w:tc>
        <w:tc>
          <w:tcPr>
            <w:tcW w:w="0" w:type="auto"/>
          </w:tcPr>
          <w:p w14:paraId="039E1F4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0.18</w:t>
            </w:r>
          </w:p>
        </w:tc>
        <w:tc>
          <w:tcPr>
            <w:tcW w:w="0" w:type="auto"/>
          </w:tcPr>
          <w:p w14:paraId="6422353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0.07</w:t>
            </w:r>
          </w:p>
        </w:tc>
        <w:tc>
          <w:tcPr>
            <w:tcW w:w="0" w:type="auto"/>
          </w:tcPr>
          <w:p w14:paraId="0F5F693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0.90</w:t>
            </w:r>
          </w:p>
        </w:tc>
      </w:tr>
      <w:tr w:rsidR="00D970CC" w:rsidRPr="000930FA" w14:paraId="2F98CB14" w14:textId="77777777" w:rsidTr="00D01A4E">
        <w:tc>
          <w:tcPr>
            <w:tcW w:w="0" w:type="auto"/>
          </w:tcPr>
          <w:p w14:paraId="551C856A"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2371F41"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CH</w:t>
            </w:r>
          </w:p>
        </w:tc>
        <w:tc>
          <w:tcPr>
            <w:tcW w:w="0" w:type="auto"/>
          </w:tcPr>
          <w:p w14:paraId="57B6E21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172</w:t>
            </w:r>
          </w:p>
        </w:tc>
        <w:tc>
          <w:tcPr>
            <w:tcW w:w="0" w:type="auto"/>
          </w:tcPr>
          <w:p w14:paraId="1E0C98A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0.76 (0.27)</w:t>
            </w:r>
          </w:p>
        </w:tc>
        <w:tc>
          <w:tcPr>
            <w:tcW w:w="0" w:type="auto"/>
          </w:tcPr>
          <w:p w14:paraId="6447E6C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0.81 (0.21)</w:t>
            </w:r>
          </w:p>
        </w:tc>
        <w:tc>
          <w:tcPr>
            <w:tcW w:w="0" w:type="auto"/>
          </w:tcPr>
          <w:p w14:paraId="356E148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0.74</w:t>
            </w:r>
          </w:p>
        </w:tc>
        <w:tc>
          <w:tcPr>
            <w:tcW w:w="0" w:type="auto"/>
          </w:tcPr>
          <w:p w14:paraId="5B17230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0.19</w:t>
            </w:r>
          </w:p>
        </w:tc>
        <w:tc>
          <w:tcPr>
            <w:tcW w:w="0" w:type="auto"/>
          </w:tcPr>
          <w:p w14:paraId="21A80ADB" w14:textId="29768F86" w:rsidR="00D970CC" w:rsidRPr="000930FA" w:rsidRDefault="00FE358C" w:rsidP="003A0598">
            <w:pPr>
              <w:pStyle w:val="Compact"/>
              <w:widowControl w:val="0"/>
              <w:snapToGrid w:val="0"/>
              <w:spacing w:before="0" w:after="0"/>
              <w:jc w:val="center"/>
              <w:rPr>
                <w:rFonts w:cs="Times New Roman"/>
                <w:color w:val="000000" w:themeColor="text1"/>
              </w:rPr>
            </w:pPr>
            <w:r>
              <w:rPr>
                <w:rFonts w:cs="Times New Roman"/>
                <w:color w:val="000000" w:themeColor="text1"/>
              </w:rPr>
              <w:t>–</w:t>
            </w:r>
            <w:r w:rsidR="00D970CC" w:rsidRPr="000930FA">
              <w:rPr>
                <w:rFonts w:cs="Times New Roman"/>
                <w:color w:val="000000" w:themeColor="text1"/>
              </w:rPr>
              <w:t>0.04</w:t>
            </w:r>
          </w:p>
        </w:tc>
        <w:tc>
          <w:tcPr>
            <w:tcW w:w="0" w:type="auto"/>
          </w:tcPr>
          <w:p w14:paraId="46B52D5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w:t>
            </w:r>
          </w:p>
        </w:tc>
      </w:tr>
      <w:tr w:rsidR="00D970CC" w:rsidRPr="000930FA" w14:paraId="126AB033" w14:textId="77777777" w:rsidTr="00D01A4E">
        <w:tc>
          <w:tcPr>
            <w:tcW w:w="0" w:type="auto"/>
          </w:tcPr>
          <w:p w14:paraId="13B396C2" w14:textId="77777777" w:rsidR="00D970CC" w:rsidRPr="000930FA" w:rsidRDefault="00D970CC" w:rsidP="003A0598">
            <w:pPr>
              <w:widowControl w:val="0"/>
              <w:snapToGrid w:val="0"/>
              <w:spacing w:after="0"/>
              <w:rPr>
                <w:rFonts w:cs="Times New Roman"/>
                <w:color w:val="000000" w:themeColor="text1"/>
              </w:rPr>
            </w:pPr>
          </w:p>
        </w:tc>
        <w:tc>
          <w:tcPr>
            <w:tcW w:w="0" w:type="auto"/>
          </w:tcPr>
          <w:p w14:paraId="6BAB57C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CV</w:t>
            </w:r>
          </w:p>
        </w:tc>
        <w:tc>
          <w:tcPr>
            <w:tcW w:w="0" w:type="auto"/>
          </w:tcPr>
          <w:p w14:paraId="2754770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40</w:t>
            </w:r>
          </w:p>
        </w:tc>
        <w:tc>
          <w:tcPr>
            <w:tcW w:w="0" w:type="auto"/>
          </w:tcPr>
          <w:p w14:paraId="6E67A88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0.52 (0.19)</w:t>
            </w:r>
          </w:p>
        </w:tc>
        <w:tc>
          <w:tcPr>
            <w:tcW w:w="0" w:type="auto"/>
          </w:tcPr>
          <w:p w14:paraId="19BA14F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0.59 (0.16)</w:t>
            </w:r>
          </w:p>
        </w:tc>
        <w:tc>
          <w:tcPr>
            <w:tcW w:w="0" w:type="auto"/>
          </w:tcPr>
          <w:p w14:paraId="12C34FB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0.49</w:t>
            </w:r>
          </w:p>
        </w:tc>
        <w:tc>
          <w:tcPr>
            <w:tcW w:w="0" w:type="auto"/>
          </w:tcPr>
          <w:p w14:paraId="69D6600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0.19</w:t>
            </w:r>
          </w:p>
        </w:tc>
        <w:tc>
          <w:tcPr>
            <w:tcW w:w="0" w:type="auto"/>
          </w:tcPr>
          <w:p w14:paraId="602F7F27"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192DF05C"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0.60</w:t>
            </w:r>
          </w:p>
        </w:tc>
      </w:tr>
      <w:tr w:rsidR="00D970CC" w:rsidRPr="000930FA" w14:paraId="7BE8B34F" w14:textId="77777777" w:rsidTr="00D01A4E">
        <w:tc>
          <w:tcPr>
            <w:tcW w:w="0" w:type="auto"/>
          </w:tcPr>
          <w:p w14:paraId="21F63F8A" w14:textId="77777777" w:rsidR="00D970CC" w:rsidRPr="000930FA" w:rsidRDefault="00D970CC" w:rsidP="003A0598">
            <w:pPr>
              <w:widowControl w:val="0"/>
              <w:snapToGrid w:val="0"/>
              <w:spacing w:after="0"/>
              <w:rPr>
                <w:rFonts w:cs="Times New Roman"/>
                <w:color w:val="000000" w:themeColor="text1"/>
              </w:rPr>
            </w:pPr>
          </w:p>
        </w:tc>
        <w:tc>
          <w:tcPr>
            <w:tcW w:w="0" w:type="auto"/>
          </w:tcPr>
          <w:p w14:paraId="7EF04EA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DM</w:t>
            </w:r>
          </w:p>
        </w:tc>
        <w:tc>
          <w:tcPr>
            <w:tcW w:w="0" w:type="auto"/>
          </w:tcPr>
          <w:p w14:paraId="6406150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28</w:t>
            </w:r>
          </w:p>
        </w:tc>
        <w:tc>
          <w:tcPr>
            <w:tcW w:w="0" w:type="auto"/>
          </w:tcPr>
          <w:p w14:paraId="586104B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0.84 (0.17)</w:t>
            </w:r>
          </w:p>
        </w:tc>
        <w:tc>
          <w:tcPr>
            <w:tcW w:w="0" w:type="auto"/>
          </w:tcPr>
          <w:p w14:paraId="1CFE6DD2"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0.93 (0.11)</w:t>
            </w:r>
          </w:p>
        </w:tc>
        <w:tc>
          <w:tcPr>
            <w:tcW w:w="0" w:type="auto"/>
          </w:tcPr>
          <w:p w14:paraId="67C7D18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0.55</w:t>
            </w:r>
          </w:p>
        </w:tc>
        <w:tc>
          <w:tcPr>
            <w:tcW w:w="0" w:type="auto"/>
          </w:tcPr>
          <w:p w14:paraId="77BD0EE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2AF1102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0.07</w:t>
            </w:r>
          </w:p>
        </w:tc>
        <w:tc>
          <w:tcPr>
            <w:tcW w:w="0" w:type="auto"/>
          </w:tcPr>
          <w:p w14:paraId="7D0675F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0.83</w:t>
            </w:r>
          </w:p>
        </w:tc>
      </w:tr>
      <w:tr w:rsidR="00D970CC" w:rsidRPr="000930FA" w14:paraId="58A1B39E" w14:textId="77777777" w:rsidTr="00D01A4E">
        <w:tc>
          <w:tcPr>
            <w:tcW w:w="0" w:type="auto"/>
          </w:tcPr>
          <w:p w14:paraId="2933E698" w14:textId="77777777" w:rsidR="00D970CC" w:rsidRPr="000930FA" w:rsidRDefault="00D970CC" w:rsidP="003A0598">
            <w:pPr>
              <w:widowControl w:val="0"/>
              <w:snapToGrid w:val="0"/>
              <w:spacing w:after="0"/>
              <w:rPr>
                <w:rFonts w:cs="Times New Roman"/>
                <w:color w:val="000000" w:themeColor="text1"/>
              </w:rPr>
            </w:pPr>
          </w:p>
        </w:tc>
        <w:tc>
          <w:tcPr>
            <w:tcW w:w="0" w:type="auto"/>
          </w:tcPr>
          <w:p w14:paraId="472229A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NC</w:t>
            </w:r>
          </w:p>
        </w:tc>
        <w:tc>
          <w:tcPr>
            <w:tcW w:w="0" w:type="auto"/>
          </w:tcPr>
          <w:p w14:paraId="04A52D7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71</w:t>
            </w:r>
          </w:p>
        </w:tc>
        <w:tc>
          <w:tcPr>
            <w:tcW w:w="0" w:type="auto"/>
          </w:tcPr>
          <w:p w14:paraId="4FCCCA86"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0.94 (0.19)</w:t>
            </w:r>
          </w:p>
        </w:tc>
        <w:tc>
          <w:tcPr>
            <w:tcW w:w="0" w:type="auto"/>
          </w:tcPr>
          <w:p w14:paraId="7E82504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0.96 (0.11)</w:t>
            </w:r>
          </w:p>
        </w:tc>
        <w:tc>
          <w:tcPr>
            <w:tcW w:w="0" w:type="auto"/>
          </w:tcPr>
          <w:p w14:paraId="684F306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0.55</w:t>
            </w:r>
          </w:p>
        </w:tc>
        <w:tc>
          <w:tcPr>
            <w:tcW w:w="0" w:type="auto"/>
          </w:tcPr>
          <w:p w14:paraId="40FFB8B4"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0.16</w:t>
            </w:r>
          </w:p>
        </w:tc>
        <w:tc>
          <w:tcPr>
            <w:tcW w:w="0" w:type="auto"/>
          </w:tcPr>
          <w:p w14:paraId="2D5DA576"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0.00</w:t>
            </w:r>
          </w:p>
        </w:tc>
        <w:tc>
          <w:tcPr>
            <w:tcW w:w="0" w:type="auto"/>
          </w:tcPr>
          <w:p w14:paraId="7CA1720F"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w:t>
            </w:r>
          </w:p>
        </w:tc>
      </w:tr>
      <w:tr w:rsidR="00D970CC" w:rsidRPr="000930FA" w14:paraId="2B6943A2" w14:textId="77777777" w:rsidTr="003A0598">
        <w:tc>
          <w:tcPr>
            <w:tcW w:w="0" w:type="auto"/>
          </w:tcPr>
          <w:p w14:paraId="4E748C24" w14:textId="77777777" w:rsidR="00D970CC" w:rsidRPr="000930FA" w:rsidRDefault="00D970CC" w:rsidP="003A0598">
            <w:pPr>
              <w:widowControl w:val="0"/>
              <w:snapToGrid w:val="0"/>
              <w:spacing w:after="0"/>
              <w:rPr>
                <w:rFonts w:cs="Times New Roman"/>
                <w:color w:val="000000" w:themeColor="text1"/>
              </w:rPr>
            </w:pPr>
          </w:p>
        </w:tc>
        <w:tc>
          <w:tcPr>
            <w:tcW w:w="0" w:type="auto"/>
          </w:tcPr>
          <w:p w14:paraId="68310F73"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SC</w:t>
            </w:r>
          </w:p>
        </w:tc>
        <w:tc>
          <w:tcPr>
            <w:tcW w:w="0" w:type="auto"/>
          </w:tcPr>
          <w:p w14:paraId="3D2AAED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208</w:t>
            </w:r>
          </w:p>
        </w:tc>
        <w:tc>
          <w:tcPr>
            <w:tcW w:w="0" w:type="auto"/>
          </w:tcPr>
          <w:p w14:paraId="2981E51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0.80 (0.24)</w:t>
            </w:r>
          </w:p>
        </w:tc>
        <w:tc>
          <w:tcPr>
            <w:tcW w:w="0" w:type="auto"/>
          </w:tcPr>
          <w:p w14:paraId="773F6B2A"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0.78 (0.21)</w:t>
            </w:r>
          </w:p>
        </w:tc>
        <w:tc>
          <w:tcPr>
            <w:tcW w:w="0" w:type="auto"/>
          </w:tcPr>
          <w:p w14:paraId="56FF1E1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0.72</w:t>
            </w:r>
          </w:p>
        </w:tc>
        <w:tc>
          <w:tcPr>
            <w:tcW w:w="0" w:type="auto"/>
          </w:tcPr>
          <w:p w14:paraId="1432780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6F33814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Pr>
          <w:p w14:paraId="25F4623B"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0.81</w:t>
            </w:r>
          </w:p>
        </w:tc>
      </w:tr>
      <w:tr w:rsidR="00D970CC" w:rsidRPr="000930FA" w14:paraId="5257868F" w14:textId="77777777" w:rsidTr="003A0598">
        <w:tc>
          <w:tcPr>
            <w:tcW w:w="0" w:type="auto"/>
            <w:tcBorders>
              <w:bottom w:val="single" w:sz="4" w:space="0" w:color="auto"/>
            </w:tcBorders>
          </w:tcPr>
          <w:p w14:paraId="00545B4C" w14:textId="77777777" w:rsidR="00D970CC" w:rsidRPr="000930FA" w:rsidRDefault="00D970CC" w:rsidP="003A0598">
            <w:pPr>
              <w:widowControl w:val="0"/>
              <w:snapToGrid w:val="0"/>
              <w:spacing w:after="0"/>
              <w:rPr>
                <w:rFonts w:cs="Times New Roman"/>
                <w:color w:val="000000" w:themeColor="text1"/>
              </w:rPr>
            </w:pPr>
          </w:p>
        </w:tc>
        <w:tc>
          <w:tcPr>
            <w:tcW w:w="0" w:type="auto"/>
            <w:tcBorders>
              <w:bottom w:val="single" w:sz="4" w:space="0" w:color="auto"/>
            </w:tcBorders>
          </w:tcPr>
          <w:p w14:paraId="3F3F23FD"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SN</w:t>
            </w:r>
          </w:p>
        </w:tc>
        <w:tc>
          <w:tcPr>
            <w:tcW w:w="0" w:type="auto"/>
            <w:tcBorders>
              <w:bottom w:val="single" w:sz="4" w:space="0" w:color="auto"/>
            </w:tcBorders>
          </w:tcPr>
          <w:p w14:paraId="74546F49"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136</w:t>
            </w:r>
          </w:p>
        </w:tc>
        <w:tc>
          <w:tcPr>
            <w:tcW w:w="0" w:type="auto"/>
            <w:tcBorders>
              <w:bottom w:val="single" w:sz="4" w:space="0" w:color="auto"/>
            </w:tcBorders>
          </w:tcPr>
          <w:p w14:paraId="663E2B9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0.97 (0.17)</w:t>
            </w:r>
          </w:p>
        </w:tc>
        <w:tc>
          <w:tcPr>
            <w:tcW w:w="0" w:type="auto"/>
            <w:tcBorders>
              <w:bottom w:val="single" w:sz="4" w:space="0" w:color="auto"/>
            </w:tcBorders>
          </w:tcPr>
          <w:p w14:paraId="7A1B4B98"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0.98 (0.09)</w:t>
            </w:r>
          </w:p>
        </w:tc>
        <w:tc>
          <w:tcPr>
            <w:tcW w:w="0" w:type="auto"/>
            <w:tcBorders>
              <w:bottom w:val="single" w:sz="4" w:space="0" w:color="auto"/>
            </w:tcBorders>
          </w:tcPr>
          <w:p w14:paraId="042FFD3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0.21</w:t>
            </w:r>
          </w:p>
        </w:tc>
        <w:tc>
          <w:tcPr>
            <w:tcW w:w="0" w:type="auto"/>
            <w:tcBorders>
              <w:bottom w:val="single" w:sz="4" w:space="0" w:color="auto"/>
            </w:tcBorders>
          </w:tcPr>
          <w:p w14:paraId="40119ED0"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0.17</w:t>
            </w:r>
          </w:p>
        </w:tc>
        <w:tc>
          <w:tcPr>
            <w:tcW w:w="0" w:type="auto"/>
            <w:tcBorders>
              <w:bottom w:val="single" w:sz="4" w:space="0" w:color="auto"/>
            </w:tcBorders>
          </w:tcPr>
          <w:p w14:paraId="7F06731E"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0.57</w:t>
            </w:r>
          </w:p>
        </w:tc>
        <w:tc>
          <w:tcPr>
            <w:tcW w:w="0" w:type="auto"/>
            <w:tcBorders>
              <w:bottom w:val="single" w:sz="4" w:space="0" w:color="auto"/>
            </w:tcBorders>
          </w:tcPr>
          <w:p w14:paraId="357B32C5" w14:textId="77777777" w:rsidR="00D970CC" w:rsidRPr="000930FA" w:rsidRDefault="00D970CC" w:rsidP="003A0598">
            <w:pPr>
              <w:pStyle w:val="Compact"/>
              <w:widowControl w:val="0"/>
              <w:snapToGrid w:val="0"/>
              <w:spacing w:before="0" w:after="0"/>
              <w:jc w:val="center"/>
              <w:rPr>
                <w:rFonts w:cs="Times New Roman"/>
                <w:color w:val="000000" w:themeColor="text1"/>
              </w:rPr>
            </w:pPr>
            <w:r w:rsidRPr="000930FA">
              <w:rPr>
                <w:rFonts w:cs="Times New Roman"/>
                <w:color w:val="000000" w:themeColor="text1"/>
              </w:rPr>
              <w:t>0.41</w:t>
            </w:r>
          </w:p>
        </w:tc>
      </w:tr>
    </w:tbl>
    <w:p w14:paraId="4A78E572" w14:textId="300AB98B" w:rsidR="00FE358C" w:rsidRDefault="00FE358C" w:rsidP="003806AB">
      <w:pPr>
        <w:spacing w:after="0" w:line="480" w:lineRule="auto"/>
        <w:rPr>
          <w:rFonts w:cs="Times New Roman"/>
          <w:color w:val="000000" w:themeColor="text1"/>
        </w:rPr>
      </w:pPr>
    </w:p>
    <w:p w14:paraId="267CE463" w14:textId="77777777" w:rsidR="00FE358C" w:rsidRDefault="00FE358C">
      <w:pPr>
        <w:rPr>
          <w:rFonts w:cs="Times New Roman"/>
          <w:color w:val="000000" w:themeColor="text1"/>
        </w:rPr>
      </w:pPr>
      <w:r>
        <w:rPr>
          <w:rFonts w:cs="Times New Roman"/>
          <w:color w:val="000000" w:themeColor="text1"/>
        </w:rPr>
        <w:br w:type="page"/>
      </w:r>
    </w:p>
    <w:p w14:paraId="78A042ED" w14:textId="27E9AD70" w:rsidR="00D970CC" w:rsidRPr="000930FA" w:rsidRDefault="00D970CC" w:rsidP="003A0598">
      <w:pPr>
        <w:spacing w:after="0" w:line="480" w:lineRule="auto"/>
        <w:rPr>
          <w:rFonts w:cs="Times New Roman"/>
          <w:iCs/>
          <w:color w:val="000000" w:themeColor="text1"/>
        </w:rPr>
      </w:pPr>
      <w:r w:rsidRPr="000930FA">
        <w:rPr>
          <w:rFonts w:cs="Times New Roman"/>
          <w:iCs/>
          <w:color w:val="000000" w:themeColor="text1"/>
        </w:rPr>
        <w:lastRenderedPageBreak/>
        <w:t xml:space="preserve">Table 4: Summary of stream length for each stream class statewide and </w:t>
      </w:r>
      <w:r w:rsidR="00BC5528" w:rsidRPr="000930FA">
        <w:rPr>
          <w:rFonts w:cs="Times New Roman"/>
          <w:iCs/>
          <w:color w:val="000000" w:themeColor="text1"/>
        </w:rPr>
        <w:t xml:space="preserve">within </w:t>
      </w:r>
      <w:r w:rsidRPr="000930FA">
        <w:rPr>
          <w:rFonts w:cs="Times New Roman"/>
          <w:iCs/>
          <w:color w:val="000000" w:themeColor="text1"/>
        </w:rPr>
        <w:t>major regions of California (Fig</w:t>
      </w:r>
      <w:r w:rsidR="00BC5528" w:rsidRPr="000930FA">
        <w:rPr>
          <w:rFonts w:cs="Times New Roman"/>
          <w:iCs/>
          <w:color w:val="000000" w:themeColor="text1"/>
        </w:rPr>
        <w:t>s</w:t>
      </w:r>
      <w:r w:rsidRPr="000930FA">
        <w:rPr>
          <w:rFonts w:cs="Times New Roman"/>
          <w:iCs/>
          <w:color w:val="000000" w:themeColor="text1"/>
        </w:rPr>
        <w:t xml:space="preserve"> 1, 4). Lengths are in </w:t>
      </w:r>
      <w:r w:rsidR="003806AB" w:rsidRPr="000930FA">
        <w:rPr>
          <w:rFonts w:cs="Times New Roman"/>
          <w:iCs/>
          <w:color w:val="000000" w:themeColor="text1"/>
        </w:rPr>
        <w:t>k</w:t>
      </w:r>
      <w:r w:rsidR="003806AB">
        <w:rPr>
          <w:rFonts w:cs="Times New Roman"/>
          <w:iCs/>
          <w:color w:val="000000" w:themeColor="text1"/>
        </w:rPr>
        <w:t>m</w:t>
      </w:r>
      <w:r w:rsidR="003806AB" w:rsidRPr="000930FA">
        <w:rPr>
          <w:rFonts w:cs="Times New Roman"/>
          <w:iCs/>
          <w:color w:val="000000" w:themeColor="text1"/>
        </w:rPr>
        <w:t xml:space="preserve"> </w:t>
      </w:r>
      <w:r w:rsidRPr="000930FA">
        <w:rPr>
          <w:rFonts w:cs="Times New Roman"/>
          <w:iCs/>
          <w:color w:val="000000" w:themeColor="text1"/>
        </w:rPr>
        <w:t>with the percentage of the total length in a region in parentheses. All lengths are based on a CSCI threshold of 0.79 and the 10</w:t>
      </w:r>
      <w:r w:rsidRPr="003A0598">
        <w:rPr>
          <w:rFonts w:cs="Times New Roman"/>
          <w:iCs/>
          <w:color w:val="000000" w:themeColor="text1"/>
          <w:vertAlign w:val="superscript"/>
        </w:rPr>
        <w:t>th</w:t>
      </w:r>
      <w:r w:rsidRPr="000930FA">
        <w:rPr>
          <w:rFonts w:cs="Times New Roman"/>
          <w:iCs/>
          <w:color w:val="000000" w:themeColor="text1"/>
        </w:rPr>
        <w:t xml:space="preserve"> to 90</w:t>
      </w:r>
      <w:r w:rsidRPr="003A0598">
        <w:rPr>
          <w:rFonts w:cs="Times New Roman"/>
          <w:iCs/>
          <w:color w:val="000000" w:themeColor="text1"/>
          <w:vertAlign w:val="superscript"/>
        </w:rPr>
        <w:t>th</w:t>
      </w:r>
      <w:r w:rsidRPr="000930FA">
        <w:rPr>
          <w:rFonts w:cs="Times New Roman"/>
          <w:iCs/>
          <w:color w:val="000000" w:themeColor="text1"/>
        </w:rPr>
        <w:t xml:space="preserve"> percentile</w:t>
      </w:r>
      <w:r w:rsidR="00BC5528" w:rsidRPr="000930FA">
        <w:rPr>
          <w:rFonts w:cs="Times New Roman"/>
          <w:iCs/>
          <w:color w:val="000000" w:themeColor="text1"/>
        </w:rPr>
        <w:t>s</w:t>
      </w:r>
      <w:r w:rsidRPr="000930FA">
        <w:rPr>
          <w:rFonts w:cs="Times New Roman"/>
          <w:iCs/>
          <w:color w:val="000000" w:themeColor="text1"/>
        </w:rPr>
        <w:t xml:space="preserve"> of scores </w:t>
      </w:r>
      <w:r w:rsidR="00BC5528" w:rsidRPr="000930FA">
        <w:rPr>
          <w:rFonts w:cs="Times New Roman"/>
          <w:iCs/>
          <w:color w:val="000000" w:themeColor="text1"/>
        </w:rPr>
        <w:t>predicted by</w:t>
      </w:r>
      <w:r w:rsidRPr="000930FA">
        <w:rPr>
          <w:rFonts w:cs="Times New Roman"/>
          <w:iCs/>
          <w:color w:val="000000" w:themeColor="text1"/>
        </w:rPr>
        <w:t xml:space="preserve"> the model. CV</w:t>
      </w:r>
      <w:r w:rsidR="00BC5528" w:rsidRPr="000930FA">
        <w:rPr>
          <w:rFonts w:cs="Times New Roman"/>
          <w:iCs/>
          <w:color w:val="000000" w:themeColor="text1"/>
        </w:rPr>
        <w:t xml:space="preserve"> =</w:t>
      </w:r>
      <w:r w:rsidR="000930FA">
        <w:rPr>
          <w:rFonts w:cs="Times New Roman"/>
          <w:iCs/>
          <w:color w:val="000000" w:themeColor="text1"/>
        </w:rPr>
        <w:t xml:space="preserve"> </w:t>
      </w:r>
      <w:r w:rsidRPr="000930FA">
        <w:rPr>
          <w:rFonts w:cs="Times New Roman"/>
          <w:iCs/>
          <w:color w:val="000000" w:themeColor="text1"/>
        </w:rPr>
        <w:t>Central Valley, CH</w:t>
      </w:r>
      <w:r w:rsidR="00BC5528" w:rsidRPr="000930FA">
        <w:rPr>
          <w:rFonts w:cs="Times New Roman"/>
          <w:iCs/>
          <w:color w:val="000000" w:themeColor="text1"/>
        </w:rPr>
        <w:t xml:space="preserve"> =</w:t>
      </w:r>
      <w:r w:rsidRPr="000930FA">
        <w:rPr>
          <w:rFonts w:cs="Times New Roman"/>
          <w:iCs/>
          <w:color w:val="000000" w:themeColor="text1"/>
        </w:rPr>
        <w:t xml:space="preserve"> Chaparral, DM</w:t>
      </w:r>
      <w:r w:rsidR="00BC5528" w:rsidRPr="000930FA">
        <w:rPr>
          <w:rFonts w:cs="Times New Roman"/>
          <w:iCs/>
          <w:color w:val="000000" w:themeColor="text1"/>
        </w:rPr>
        <w:t xml:space="preserve"> =</w:t>
      </w:r>
      <w:r w:rsidRPr="000930FA">
        <w:rPr>
          <w:rFonts w:cs="Times New Roman"/>
          <w:iCs/>
          <w:color w:val="000000" w:themeColor="text1"/>
        </w:rPr>
        <w:t xml:space="preserve"> Deserts and Modoc Plateau, NC</w:t>
      </w:r>
      <w:r w:rsidR="00BC5528" w:rsidRPr="000930FA">
        <w:rPr>
          <w:rFonts w:cs="Times New Roman"/>
          <w:iCs/>
          <w:color w:val="000000" w:themeColor="text1"/>
        </w:rPr>
        <w:t xml:space="preserve"> =</w:t>
      </w:r>
      <w:r w:rsidRPr="000930FA">
        <w:rPr>
          <w:rFonts w:cs="Times New Roman"/>
          <w:iCs/>
          <w:color w:val="000000" w:themeColor="text1"/>
        </w:rPr>
        <w:t xml:space="preserve"> North Coast, SN</w:t>
      </w:r>
      <w:r w:rsidR="00BC5528" w:rsidRPr="000930FA">
        <w:rPr>
          <w:rFonts w:cs="Times New Roman"/>
          <w:iCs/>
          <w:color w:val="000000" w:themeColor="text1"/>
        </w:rPr>
        <w:t xml:space="preserve"> =</w:t>
      </w:r>
      <w:r w:rsidRPr="000930FA">
        <w:rPr>
          <w:rFonts w:cs="Times New Roman"/>
          <w:iCs/>
          <w:color w:val="000000" w:themeColor="text1"/>
        </w:rPr>
        <w:t xml:space="preserve"> Sierra Nevada, SC</w:t>
      </w:r>
      <w:r w:rsidR="00BC5528" w:rsidRPr="000930FA">
        <w:rPr>
          <w:rFonts w:cs="Times New Roman"/>
          <w:iCs/>
          <w:color w:val="000000" w:themeColor="text1"/>
        </w:rPr>
        <w:t xml:space="preserve"> =</w:t>
      </w:r>
      <w:r w:rsidRPr="000930FA">
        <w:rPr>
          <w:rFonts w:cs="Times New Roman"/>
          <w:iCs/>
          <w:color w:val="000000" w:themeColor="text1"/>
        </w:rPr>
        <w:t xml:space="preserve"> South Coast.</w:t>
      </w:r>
    </w:p>
    <w:tbl>
      <w:tblPr>
        <w:tblW w:w="0" w:type="auto"/>
        <w:jc w:val="center"/>
        <w:tblLayout w:type="fixed"/>
        <w:tblLook w:val="04A0" w:firstRow="1" w:lastRow="0" w:firstColumn="1" w:lastColumn="0" w:noHBand="0" w:noVBand="1"/>
      </w:tblPr>
      <w:tblGrid>
        <w:gridCol w:w="1518"/>
        <w:gridCol w:w="1461"/>
        <w:gridCol w:w="1594"/>
        <w:gridCol w:w="1727"/>
        <w:gridCol w:w="1594"/>
      </w:tblGrid>
      <w:tr w:rsidR="00D970CC" w:rsidRPr="000930FA" w14:paraId="4AB60E42" w14:textId="77777777" w:rsidTr="003A0598">
        <w:trPr>
          <w:cantSplit/>
          <w:trHeight w:val="290"/>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7347396" w14:textId="77777777" w:rsidR="00D970CC" w:rsidRPr="000930FA" w:rsidRDefault="00D970CC" w:rsidP="003A0598">
            <w:pPr>
              <w:widowControl w:val="0"/>
              <w:snapToGrid w:val="0"/>
              <w:spacing w:after="0"/>
              <w:rPr>
                <w:rFonts w:cs="Times New Roman"/>
                <w:color w:val="000000" w:themeColor="text1"/>
              </w:rPr>
            </w:pPr>
          </w:p>
        </w:tc>
        <w:tc>
          <w:tcPr>
            <w:tcW w:w="3055"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72431423" w14:textId="36A15A2E" w:rsidR="00D970CC" w:rsidRPr="000930FA" w:rsidRDefault="0066691D" w:rsidP="003A0598">
            <w:pPr>
              <w:widowControl w:val="0"/>
              <w:snapToGrid w:val="0"/>
              <w:spacing w:after="0"/>
              <w:jc w:val="center"/>
              <w:rPr>
                <w:rFonts w:cs="Times New Roman"/>
                <w:color w:val="000000" w:themeColor="text1"/>
              </w:rPr>
            </w:pPr>
            <w:r>
              <w:rPr>
                <w:rFonts w:eastAsia="Arial" w:cs="Times New Roman"/>
                <w:color w:val="000000" w:themeColor="text1"/>
              </w:rPr>
              <w:t>C</w:t>
            </w:r>
            <w:r w:rsidRPr="000930FA">
              <w:rPr>
                <w:rFonts w:eastAsia="Arial" w:cs="Times New Roman"/>
                <w:color w:val="000000" w:themeColor="text1"/>
              </w:rPr>
              <w:t>onstrained</w:t>
            </w:r>
          </w:p>
        </w:tc>
        <w:tc>
          <w:tcPr>
            <w:tcW w:w="3321"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126869F8" w14:textId="4F0633FF" w:rsidR="00D970CC" w:rsidRPr="000930FA" w:rsidRDefault="0066691D" w:rsidP="003A0598">
            <w:pPr>
              <w:widowControl w:val="0"/>
              <w:snapToGrid w:val="0"/>
              <w:spacing w:after="0"/>
              <w:jc w:val="center"/>
              <w:rPr>
                <w:rFonts w:cs="Times New Roman"/>
                <w:color w:val="000000" w:themeColor="text1"/>
              </w:rPr>
            </w:pPr>
            <w:r>
              <w:rPr>
                <w:rFonts w:eastAsia="Arial" w:cs="Times New Roman"/>
                <w:color w:val="000000" w:themeColor="text1"/>
              </w:rPr>
              <w:t>U</w:t>
            </w:r>
            <w:r w:rsidRPr="000930FA">
              <w:rPr>
                <w:rFonts w:eastAsia="Arial" w:cs="Times New Roman"/>
                <w:color w:val="000000" w:themeColor="text1"/>
              </w:rPr>
              <w:t>nconstrained</w:t>
            </w:r>
          </w:p>
        </w:tc>
      </w:tr>
      <w:tr w:rsidR="00D970CC" w:rsidRPr="000930FA" w14:paraId="0831E079" w14:textId="77777777" w:rsidTr="003A0598">
        <w:trPr>
          <w:cantSplit/>
          <w:trHeight w:val="474"/>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454DD889"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Region</w:t>
            </w:r>
          </w:p>
        </w:tc>
        <w:tc>
          <w:tcPr>
            <w:tcW w:w="14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5678E273" w14:textId="6862514A"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L</w:t>
            </w:r>
            <w:r w:rsidRPr="000930FA">
              <w:rPr>
                <w:rFonts w:eastAsia="Times" w:cs="Times New Roman"/>
                <w:color w:val="000000" w:themeColor="text1"/>
              </w:rPr>
              <w:t>ikely</w:t>
            </w:r>
          </w:p>
        </w:tc>
        <w:tc>
          <w:tcPr>
            <w:tcW w:w="159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6943815" w14:textId="2CD8874F"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P</w:t>
            </w:r>
            <w:r w:rsidRPr="000930FA">
              <w:rPr>
                <w:rFonts w:eastAsia="Times" w:cs="Times New Roman"/>
                <w:color w:val="000000" w:themeColor="text1"/>
              </w:rPr>
              <w:t>ossibly</w:t>
            </w:r>
          </w:p>
        </w:tc>
        <w:tc>
          <w:tcPr>
            <w:tcW w:w="1727"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F386375" w14:textId="6E58224A"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P</w:t>
            </w:r>
            <w:r w:rsidRPr="000930FA">
              <w:rPr>
                <w:rFonts w:eastAsia="Times" w:cs="Times New Roman"/>
                <w:color w:val="000000" w:themeColor="text1"/>
              </w:rPr>
              <w:t>ossibly</w:t>
            </w:r>
          </w:p>
        </w:tc>
        <w:tc>
          <w:tcPr>
            <w:tcW w:w="159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214C53A7" w14:textId="4AABF5B0" w:rsidR="00D970CC" w:rsidRPr="000930FA" w:rsidRDefault="0066691D" w:rsidP="003A0598">
            <w:pPr>
              <w:widowControl w:val="0"/>
              <w:snapToGrid w:val="0"/>
              <w:spacing w:after="0"/>
              <w:ind w:left="100" w:right="100"/>
              <w:jc w:val="center"/>
              <w:rPr>
                <w:rFonts w:cs="Times New Roman"/>
                <w:color w:val="000000" w:themeColor="text1"/>
              </w:rPr>
            </w:pPr>
            <w:r>
              <w:rPr>
                <w:rFonts w:eastAsia="Times" w:cs="Times New Roman"/>
                <w:color w:val="000000" w:themeColor="text1"/>
              </w:rPr>
              <w:t>L</w:t>
            </w:r>
            <w:r w:rsidRPr="000930FA">
              <w:rPr>
                <w:rFonts w:eastAsia="Times" w:cs="Times New Roman"/>
                <w:color w:val="000000" w:themeColor="text1"/>
              </w:rPr>
              <w:t>ikely</w:t>
            </w:r>
          </w:p>
        </w:tc>
      </w:tr>
      <w:tr w:rsidR="00D970CC" w:rsidRPr="000930FA" w14:paraId="0E64BD5D" w14:textId="77777777" w:rsidTr="003A0598">
        <w:trPr>
          <w:cantSplit/>
          <w:trHeight w:val="484"/>
          <w:jc w:val="center"/>
        </w:trPr>
        <w:tc>
          <w:tcPr>
            <w:tcW w:w="1518" w:type="dxa"/>
            <w:tcBorders>
              <w:top w:val="single" w:sz="4" w:space="0" w:color="auto"/>
            </w:tcBorders>
            <w:shd w:val="clear" w:color="auto" w:fill="FFFFFF"/>
            <w:tcMar>
              <w:top w:w="0" w:type="dxa"/>
              <w:left w:w="0" w:type="dxa"/>
              <w:bottom w:w="0" w:type="dxa"/>
              <w:right w:w="0" w:type="dxa"/>
            </w:tcMar>
            <w:vAlign w:val="center"/>
          </w:tcPr>
          <w:p w14:paraId="7C7D3B46"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Statewide</w:t>
            </w:r>
          </w:p>
        </w:tc>
        <w:tc>
          <w:tcPr>
            <w:tcW w:w="1461" w:type="dxa"/>
            <w:tcBorders>
              <w:top w:val="single" w:sz="4" w:space="0" w:color="auto"/>
            </w:tcBorders>
            <w:shd w:val="clear" w:color="auto" w:fill="FFFFFF"/>
            <w:tcMar>
              <w:top w:w="0" w:type="dxa"/>
              <w:left w:w="0" w:type="dxa"/>
              <w:bottom w:w="0" w:type="dxa"/>
              <w:right w:w="0" w:type="dxa"/>
            </w:tcMar>
            <w:vAlign w:val="center"/>
          </w:tcPr>
          <w:p w14:paraId="6B57EAE8"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8150 (4)</w:t>
            </w:r>
          </w:p>
        </w:tc>
        <w:tc>
          <w:tcPr>
            <w:tcW w:w="1594" w:type="dxa"/>
            <w:tcBorders>
              <w:top w:val="single" w:sz="4" w:space="0" w:color="auto"/>
            </w:tcBorders>
            <w:shd w:val="clear" w:color="auto" w:fill="FFFFFF"/>
            <w:tcMar>
              <w:top w:w="0" w:type="dxa"/>
              <w:left w:w="0" w:type="dxa"/>
              <w:bottom w:w="0" w:type="dxa"/>
              <w:right w:w="0" w:type="dxa"/>
            </w:tcMar>
            <w:vAlign w:val="center"/>
          </w:tcPr>
          <w:p w14:paraId="26DBB780" w14:textId="6971377A"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24</w:t>
            </w:r>
            <w:r w:rsidR="00BC5528" w:rsidRPr="000930FA">
              <w:rPr>
                <w:rFonts w:eastAsia="Times" w:cs="Times New Roman"/>
                <w:color w:val="000000" w:themeColor="text1"/>
              </w:rPr>
              <w:t>,</w:t>
            </w:r>
            <w:r w:rsidRPr="000930FA">
              <w:rPr>
                <w:rFonts w:eastAsia="Times" w:cs="Times New Roman"/>
                <w:color w:val="000000" w:themeColor="text1"/>
              </w:rPr>
              <w:t>735 (11)</w:t>
            </w:r>
          </w:p>
        </w:tc>
        <w:tc>
          <w:tcPr>
            <w:tcW w:w="1727" w:type="dxa"/>
            <w:tcBorders>
              <w:top w:val="single" w:sz="4" w:space="0" w:color="auto"/>
            </w:tcBorders>
            <w:shd w:val="clear" w:color="auto" w:fill="FFFFFF"/>
            <w:tcMar>
              <w:top w:w="0" w:type="dxa"/>
              <w:left w:w="0" w:type="dxa"/>
              <w:bottom w:w="0" w:type="dxa"/>
              <w:right w:w="0" w:type="dxa"/>
            </w:tcMar>
            <w:vAlign w:val="center"/>
          </w:tcPr>
          <w:p w14:paraId="561B6EA8" w14:textId="351376E1"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101</w:t>
            </w:r>
            <w:r w:rsidR="00BC5528" w:rsidRPr="000930FA">
              <w:rPr>
                <w:rFonts w:eastAsia="Times" w:cs="Times New Roman"/>
                <w:color w:val="000000" w:themeColor="text1"/>
              </w:rPr>
              <w:t>,</w:t>
            </w:r>
            <w:r w:rsidRPr="000930FA">
              <w:rPr>
                <w:rFonts w:eastAsia="Times" w:cs="Times New Roman"/>
                <w:color w:val="000000" w:themeColor="text1"/>
              </w:rPr>
              <w:t>591 (46)</w:t>
            </w:r>
          </w:p>
        </w:tc>
        <w:tc>
          <w:tcPr>
            <w:tcW w:w="1594" w:type="dxa"/>
            <w:tcBorders>
              <w:top w:val="single" w:sz="4" w:space="0" w:color="auto"/>
            </w:tcBorders>
            <w:shd w:val="clear" w:color="auto" w:fill="FFFFFF"/>
            <w:tcMar>
              <w:top w:w="0" w:type="dxa"/>
              <w:left w:w="0" w:type="dxa"/>
              <w:bottom w:w="0" w:type="dxa"/>
              <w:right w:w="0" w:type="dxa"/>
            </w:tcMar>
            <w:vAlign w:val="center"/>
          </w:tcPr>
          <w:p w14:paraId="757115F8" w14:textId="24A0BFE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85</w:t>
            </w:r>
            <w:r w:rsidR="00BC5528" w:rsidRPr="000930FA">
              <w:rPr>
                <w:rFonts w:eastAsia="Times" w:cs="Times New Roman"/>
                <w:color w:val="000000" w:themeColor="text1"/>
              </w:rPr>
              <w:t>,</w:t>
            </w:r>
            <w:r w:rsidRPr="000930FA">
              <w:rPr>
                <w:rFonts w:eastAsia="Times" w:cs="Times New Roman"/>
                <w:color w:val="000000" w:themeColor="text1"/>
              </w:rPr>
              <w:t>317 (39)</w:t>
            </w:r>
          </w:p>
        </w:tc>
      </w:tr>
      <w:tr w:rsidR="00D970CC" w:rsidRPr="000930FA" w14:paraId="02A748D9"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9C14C69"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CV</w:t>
            </w:r>
          </w:p>
        </w:tc>
        <w:tc>
          <w:tcPr>
            <w:tcW w:w="1461" w:type="dxa"/>
            <w:shd w:val="clear" w:color="auto" w:fill="FFFFFF"/>
            <w:tcMar>
              <w:top w:w="0" w:type="dxa"/>
              <w:left w:w="0" w:type="dxa"/>
              <w:bottom w:w="0" w:type="dxa"/>
              <w:right w:w="0" w:type="dxa"/>
            </w:tcMar>
            <w:vAlign w:val="center"/>
          </w:tcPr>
          <w:p w14:paraId="179D37C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3356 (22)</w:t>
            </w:r>
          </w:p>
        </w:tc>
        <w:tc>
          <w:tcPr>
            <w:tcW w:w="1594" w:type="dxa"/>
            <w:shd w:val="clear" w:color="auto" w:fill="FFFFFF"/>
            <w:tcMar>
              <w:top w:w="0" w:type="dxa"/>
              <w:left w:w="0" w:type="dxa"/>
              <w:bottom w:w="0" w:type="dxa"/>
              <w:right w:w="0" w:type="dxa"/>
            </w:tcMar>
            <w:vAlign w:val="center"/>
          </w:tcPr>
          <w:p w14:paraId="0570B844"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8010 (52)</w:t>
            </w:r>
          </w:p>
        </w:tc>
        <w:tc>
          <w:tcPr>
            <w:tcW w:w="1727" w:type="dxa"/>
            <w:shd w:val="clear" w:color="auto" w:fill="FFFFFF"/>
            <w:tcMar>
              <w:top w:w="0" w:type="dxa"/>
              <w:left w:w="0" w:type="dxa"/>
              <w:bottom w:w="0" w:type="dxa"/>
              <w:right w:w="0" w:type="dxa"/>
            </w:tcMar>
            <w:vAlign w:val="center"/>
          </w:tcPr>
          <w:p w14:paraId="5059B15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3202 (21)</w:t>
            </w:r>
          </w:p>
        </w:tc>
        <w:tc>
          <w:tcPr>
            <w:tcW w:w="1594" w:type="dxa"/>
            <w:shd w:val="clear" w:color="auto" w:fill="FFFFFF"/>
            <w:tcMar>
              <w:top w:w="0" w:type="dxa"/>
              <w:left w:w="0" w:type="dxa"/>
              <w:bottom w:w="0" w:type="dxa"/>
              <w:right w:w="0" w:type="dxa"/>
            </w:tcMar>
            <w:vAlign w:val="center"/>
          </w:tcPr>
          <w:p w14:paraId="1BF4352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951 (6)</w:t>
            </w:r>
          </w:p>
        </w:tc>
      </w:tr>
      <w:tr w:rsidR="00D970CC" w:rsidRPr="000930FA" w14:paraId="5324F2EB"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6A26B18"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CH</w:t>
            </w:r>
          </w:p>
        </w:tc>
        <w:tc>
          <w:tcPr>
            <w:tcW w:w="1461" w:type="dxa"/>
            <w:shd w:val="clear" w:color="auto" w:fill="FFFFFF"/>
            <w:tcMar>
              <w:top w:w="0" w:type="dxa"/>
              <w:left w:w="0" w:type="dxa"/>
              <w:bottom w:w="0" w:type="dxa"/>
              <w:right w:w="0" w:type="dxa"/>
            </w:tcMar>
            <w:vAlign w:val="center"/>
          </w:tcPr>
          <w:p w14:paraId="7FF375B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1642 (3)</w:t>
            </w:r>
          </w:p>
        </w:tc>
        <w:tc>
          <w:tcPr>
            <w:tcW w:w="1594" w:type="dxa"/>
            <w:shd w:val="clear" w:color="auto" w:fill="FFFFFF"/>
            <w:tcMar>
              <w:top w:w="0" w:type="dxa"/>
              <w:left w:w="0" w:type="dxa"/>
              <w:bottom w:w="0" w:type="dxa"/>
              <w:right w:w="0" w:type="dxa"/>
            </w:tcMar>
            <w:vAlign w:val="center"/>
          </w:tcPr>
          <w:p w14:paraId="39F92529"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7840 (13)</w:t>
            </w:r>
          </w:p>
        </w:tc>
        <w:tc>
          <w:tcPr>
            <w:tcW w:w="1727" w:type="dxa"/>
            <w:shd w:val="clear" w:color="auto" w:fill="FFFFFF"/>
            <w:tcMar>
              <w:top w:w="0" w:type="dxa"/>
              <w:left w:w="0" w:type="dxa"/>
              <w:bottom w:w="0" w:type="dxa"/>
              <w:right w:w="0" w:type="dxa"/>
            </w:tcMar>
            <w:vAlign w:val="center"/>
          </w:tcPr>
          <w:p w14:paraId="26136AA4" w14:textId="1C62AEBE"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30</w:t>
            </w:r>
            <w:r w:rsidR="00BC5528" w:rsidRPr="000930FA">
              <w:rPr>
                <w:rFonts w:eastAsia="Times" w:cs="Times New Roman"/>
                <w:color w:val="000000" w:themeColor="text1"/>
              </w:rPr>
              <w:t>,</w:t>
            </w:r>
            <w:r w:rsidRPr="000930FA">
              <w:rPr>
                <w:rFonts w:eastAsia="Times" w:cs="Times New Roman"/>
                <w:color w:val="000000" w:themeColor="text1"/>
              </w:rPr>
              <w:t>693 (50)</w:t>
            </w:r>
          </w:p>
        </w:tc>
        <w:tc>
          <w:tcPr>
            <w:tcW w:w="1594" w:type="dxa"/>
            <w:shd w:val="clear" w:color="auto" w:fill="FFFFFF"/>
            <w:tcMar>
              <w:top w:w="0" w:type="dxa"/>
              <w:left w:w="0" w:type="dxa"/>
              <w:bottom w:w="0" w:type="dxa"/>
              <w:right w:w="0" w:type="dxa"/>
            </w:tcMar>
            <w:vAlign w:val="center"/>
          </w:tcPr>
          <w:p w14:paraId="51EED9C3" w14:textId="3C90B1DF"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21</w:t>
            </w:r>
            <w:r w:rsidR="00BC5528" w:rsidRPr="000930FA">
              <w:rPr>
                <w:rFonts w:eastAsia="Times" w:cs="Times New Roman"/>
                <w:color w:val="000000" w:themeColor="text1"/>
              </w:rPr>
              <w:t>,</w:t>
            </w:r>
            <w:r w:rsidRPr="000930FA">
              <w:rPr>
                <w:rFonts w:eastAsia="Times" w:cs="Times New Roman"/>
                <w:color w:val="000000" w:themeColor="text1"/>
              </w:rPr>
              <w:t>206 (35)</w:t>
            </w:r>
          </w:p>
        </w:tc>
      </w:tr>
      <w:tr w:rsidR="00D970CC" w:rsidRPr="000930FA" w14:paraId="6A399F6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4B87FC7C"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DM</w:t>
            </w:r>
          </w:p>
        </w:tc>
        <w:tc>
          <w:tcPr>
            <w:tcW w:w="1461" w:type="dxa"/>
            <w:shd w:val="clear" w:color="auto" w:fill="FFFFFF"/>
            <w:tcMar>
              <w:top w:w="0" w:type="dxa"/>
              <w:left w:w="0" w:type="dxa"/>
              <w:bottom w:w="0" w:type="dxa"/>
              <w:right w:w="0" w:type="dxa"/>
            </w:tcMar>
            <w:vAlign w:val="center"/>
          </w:tcPr>
          <w:p w14:paraId="3AEDF61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255 (0)</w:t>
            </w:r>
          </w:p>
        </w:tc>
        <w:tc>
          <w:tcPr>
            <w:tcW w:w="1594" w:type="dxa"/>
            <w:shd w:val="clear" w:color="auto" w:fill="FFFFFF"/>
            <w:tcMar>
              <w:top w:w="0" w:type="dxa"/>
              <w:left w:w="0" w:type="dxa"/>
              <w:bottom w:w="0" w:type="dxa"/>
              <w:right w:w="0" w:type="dxa"/>
            </w:tcMar>
            <w:vAlign w:val="center"/>
          </w:tcPr>
          <w:p w14:paraId="5606B06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3395 (6)</w:t>
            </w:r>
          </w:p>
        </w:tc>
        <w:tc>
          <w:tcPr>
            <w:tcW w:w="1727" w:type="dxa"/>
            <w:shd w:val="clear" w:color="auto" w:fill="FFFFFF"/>
            <w:tcMar>
              <w:top w:w="0" w:type="dxa"/>
              <w:left w:w="0" w:type="dxa"/>
              <w:bottom w:w="0" w:type="dxa"/>
              <w:right w:w="0" w:type="dxa"/>
            </w:tcMar>
            <w:vAlign w:val="center"/>
          </w:tcPr>
          <w:p w14:paraId="59AAA71A" w14:textId="19791E19"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27</w:t>
            </w:r>
            <w:r w:rsidR="00BC5528" w:rsidRPr="000930FA">
              <w:rPr>
                <w:rFonts w:eastAsia="Times" w:cs="Times New Roman"/>
                <w:color w:val="000000" w:themeColor="text1"/>
              </w:rPr>
              <w:t>,</w:t>
            </w:r>
            <w:r w:rsidRPr="000930FA">
              <w:rPr>
                <w:rFonts w:eastAsia="Times" w:cs="Times New Roman"/>
                <w:color w:val="000000" w:themeColor="text1"/>
              </w:rPr>
              <w:t>194 (47)</w:t>
            </w:r>
          </w:p>
        </w:tc>
        <w:tc>
          <w:tcPr>
            <w:tcW w:w="1594" w:type="dxa"/>
            <w:shd w:val="clear" w:color="auto" w:fill="FFFFFF"/>
            <w:tcMar>
              <w:top w:w="0" w:type="dxa"/>
              <w:left w:w="0" w:type="dxa"/>
              <w:bottom w:w="0" w:type="dxa"/>
              <w:right w:w="0" w:type="dxa"/>
            </w:tcMar>
            <w:vAlign w:val="center"/>
          </w:tcPr>
          <w:p w14:paraId="02D96D10" w14:textId="657E8C60"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26</w:t>
            </w:r>
            <w:r w:rsidR="00BC5528" w:rsidRPr="000930FA">
              <w:rPr>
                <w:rFonts w:eastAsia="Times" w:cs="Times New Roman"/>
                <w:color w:val="000000" w:themeColor="text1"/>
              </w:rPr>
              <w:t>,</w:t>
            </w:r>
            <w:r w:rsidRPr="000930FA">
              <w:rPr>
                <w:rFonts w:eastAsia="Times" w:cs="Times New Roman"/>
                <w:color w:val="000000" w:themeColor="text1"/>
              </w:rPr>
              <w:t>479 (46)</w:t>
            </w:r>
          </w:p>
        </w:tc>
      </w:tr>
      <w:tr w:rsidR="00D970CC" w:rsidRPr="000930FA" w14:paraId="4F38B0D4"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3FA53326"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NC</w:t>
            </w:r>
          </w:p>
        </w:tc>
        <w:tc>
          <w:tcPr>
            <w:tcW w:w="1461" w:type="dxa"/>
            <w:shd w:val="clear" w:color="auto" w:fill="FFFFFF"/>
            <w:tcMar>
              <w:top w:w="0" w:type="dxa"/>
              <w:left w:w="0" w:type="dxa"/>
              <w:bottom w:w="0" w:type="dxa"/>
              <w:right w:w="0" w:type="dxa"/>
            </w:tcMar>
            <w:vAlign w:val="center"/>
          </w:tcPr>
          <w:p w14:paraId="3FA80588"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108 (0)</w:t>
            </w:r>
          </w:p>
        </w:tc>
        <w:tc>
          <w:tcPr>
            <w:tcW w:w="1594" w:type="dxa"/>
            <w:shd w:val="clear" w:color="auto" w:fill="FFFFFF"/>
            <w:tcMar>
              <w:top w:w="0" w:type="dxa"/>
              <w:left w:w="0" w:type="dxa"/>
              <w:bottom w:w="0" w:type="dxa"/>
              <w:right w:w="0" w:type="dxa"/>
            </w:tcMar>
            <w:vAlign w:val="center"/>
          </w:tcPr>
          <w:p w14:paraId="2BE90C3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1442 (5)</w:t>
            </w:r>
          </w:p>
        </w:tc>
        <w:tc>
          <w:tcPr>
            <w:tcW w:w="1727" w:type="dxa"/>
            <w:shd w:val="clear" w:color="auto" w:fill="FFFFFF"/>
            <w:tcMar>
              <w:top w:w="0" w:type="dxa"/>
              <w:left w:w="0" w:type="dxa"/>
              <w:bottom w:w="0" w:type="dxa"/>
              <w:right w:w="0" w:type="dxa"/>
            </w:tcMar>
            <w:vAlign w:val="center"/>
          </w:tcPr>
          <w:p w14:paraId="26879E8F" w14:textId="14FA48E0"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14</w:t>
            </w:r>
            <w:r w:rsidR="00BC5528" w:rsidRPr="000930FA">
              <w:rPr>
                <w:rFonts w:eastAsia="Times" w:cs="Times New Roman"/>
                <w:color w:val="000000" w:themeColor="text1"/>
              </w:rPr>
              <w:t>,</w:t>
            </w:r>
            <w:r w:rsidRPr="000930FA">
              <w:rPr>
                <w:rFonts w:eastAsia="Times" w:cs="Times New Roman"/>
                <w:color w:val="000000" w:themeColor="text1"/>
              </w:rPr>
              <w:t>152 (49)</w:t>
            </w:r>
          </w:p>
        </w:tc>
        <w:tc>
          <w:tcPr>
            <w:tcW w:w="1594" w:type="dxa"/>
            <w:shd w:val="clear" w:color="auto" w:fill="FFFFFF"/>
            <w:tcMar>
              <w:top w:w="0" w:type="dxa"/>
              <w:left w:w="0" w:type="dxa"/>
              <w:bottom w:w="0" w:type="dxa"/>
              <w:right w:w="0" w:type="dxa"/>
            </w:tcMar>
            <w:vAlign w:val="center"/>
          </w:tcPr>
          <w:p w14:paraId="3BDAAD57" w14:textId="7F683D8C"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13</w:t>
            </w:r>
            <w:r w:rsidR="00BC5528" w:rsidRPr="000930FA">
              <w:rPr>
                <w:rFonts w:eastAsia="Times" w:cs="Times New Roman"/>
                <w:color w:val="000000" w:themeColor="text1"/>
              </w:rPr>
              <w:t>,</w:t>
            </w:r>
            <w:r w:rsidRPr="000930FA">
              <w:rPr>
                <w:rFonts w:eastAsia="Times" w:cs="Times New Roman"/>
                <w:color w:val="000000" w:themeColor="text1"/>
              </w:rPr>
              <w:t>286 (46)</w:t>
            </w:r>
          </w:p>
        </w:tc>
      </w:tr>
      <w:tr w:rsidR="00D970CC" w:rsidRPr="000930FA" w14:paraId="296A2154"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4CE4A722"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SN</w:t>
            </w:r>
          </w:p>
        </w:tc>
        <w:tc>
          <w:tcPr>
            <w:tcW w:w="1461" w:type="dxa"/>
            <w:shd w:val="clear" w:color="auto" w:fill="FFFFFF"/>
            <w:tcMar>
              <w:top w:w="0" w:type="dxa"/>
              <w:left w:w="0" w:type="dxa"/>
              <w:bottom w:w="0" w:type="dxa"/>
              <w:right w:w="0" w:type="dxa"/>
            </w:tcMar>
            <w:vAlign w:val="center"/>
          </w:tcPr>
          <w:p w14:paraId="7AEC8F5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20 (0)</w:t>
            </w:r>
          </w:p>
        </w:tc>
        <w:tc>
          <w:tcPr>
            <w:tcW w:w="1594" w:type="dxa"/>
            <w:shd w:val="clear" w:color="auto" w:fill="FFFFFF"/>
            <w:tcMar>
              <w:top w:w="0" w:type="dxa"/>
              <w:left w:w="0" w:type="dxa"/>
              <w:bottom w:w="0" w:type="dxa"/>
              <w:right w:w="0" w:type="dxa"/>
            </w:tcMar>
            <w:vAlign w:val="center"/>
          </w:tcPr>
          <w:p w14:paraId="60436A65"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1067 (3)</w:t>
            </w:r>
          </w:p>
        </w:tc>
        <w:tc>
          <w:tcPr>
            <w:tcW w:w="1727" w:type="dxa"/>
            <w:shd w:val="clear" w:color="auto" w:fill="FFFFFF"/>
            <w:tcMar>
              <w:top w:w="0" w:type="dxa"/>
              <w:left w:w="0" w:type="dxa"/>
              <w:bottom w:w="0" w:type="dxa"/>
              <w:right w:w="0" w:type="dxa"/>
            </w:tcMar>
            <w:vAlign w:val="center"/>
          </w:tcPr>
          <w:p w14:paraId="15559FA7" w14:textId="70487D3D"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18</w:t>
            </w:r>
            <w:r w:rsidR="00BC5528" w:rsidRPr="000930FA">
              <w:rPr>
                <w:rFonts w:eastAsia="Times" w:cs="Times New Roman"/>
                <w:color w:val="000000" w:themeColor="text1"/>
              </w:rPr>
              <w:t>,</w:t>
            </w:r>
            <w:r w:rsidRPr="000930FA">
              <w:rPr>
                <w:rFonts w:eastAsia="Times" w:cs="Times New Roman"/>
                <w:color w:val="000000" w:themeColor="text1"/>
              </w:rPr>
              <w:t>228 (48)</w:t>
            </w:r>
          </w:p>
        </w:tc>
        <w:tc>
          <w:tcPr>
            <w:tcW w:w="1594" w:type="dxa"/>
            <w:shd w:val="clear" w:color="auto" w:fill="FFFFFF"/>
            <w:tcMar>
              <w:top w:w="0" w:type="dxa"/>
              <w:left w:w="0" w:type="dxa"/>
              <w:bottom w:w="0" w:type="dxa"/>
              <w:right w:w="0" w:type="dxa"/>
            </w:tcMar>
            <w:vAlign w:val="center"/>
          </w:tcPr>
          <w:p w14:paraId="10DA7FEB" w14:textId="321A7803"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19</w:t>
            </w:r>
            <w:r w:rsidR="00BC5528" w:rsidRPr="000930FA">
              <w:rPr>
                <w:rFonts w:eastAsia="Times" w:cs="Times New Roman"/>
                <w:color w:val="000000" w:themeColor="text1"/>
              </w:rPr>
              <w:t>,</w:t>
            </w:r>
            <w:r w:rsidRPr="000930FA">
              <w:rPr>
                <w:rFonts w:eastAsia="Times" w:cs="Times New Roman"/>
                <w:color w:val="000000" w:themeColor="text1"/>
              </w:rPr>
              <w:t>032 (50)</w:t>
            </w:r>
          </w:p>
        </w:tc>
      </w:tr>
      <w:tr w:rsidR="00D970CC" w:rsidRPr="000930FA" w14:paraId="0141BA78"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78D6DE1"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SC</w:t>
            </w:r>
          </w:p>
        </w:tc>
        <w:tc>
          <w:tcPr>
            <w:tcW w:w="1461" w:type="dxa"/>
            <w:tcBorders>
              <w:bottom w:val="single" w:sz="4" w:space="0" w:color="auto"/>
            </w:tcBorders>
            <w:shd w:val="clear" w:color="auto" w:fill="FFFFFF"/>
            <w:tcMar>
              <w:top w:w="0" w:type="dxa"/>
              <w:left w:w="0" w:type="dxa"/>
              <w:bottom w:w="0" w:type="dxa"/>
              <w:right w:w="0" w:type="dxa"/>
            </w:tcMar>
            <w:vAlign w:val="center"/>
          </w:tcPr>
          <w:p w14:paraId="37BD2CD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2770 (15)</w:t>
            </w:r>
          </w:p>
        </w:tc>
        <w:tc>
          <w:tcPr>
            <w:tcW w:w="1594" w:type="dxa"/>
            <w:tcBorders>
              <w:bottom w:val="single" w:sz="4" w:space="0" w:color="auto"/>
            </w:tcBorders>
            <w:shd w:val="clear" w:color="auto" w:fill="FFFFFF"/>
            <w:tcMar>
              <w:top w:w="0" w:type="dxa"/>
              <w:left w:w="0" w:type="dxa"/>
              <w:bottom w:w="0" w:type="dxa"/>
              <w:right w:w="0" w:type="dxa"/>
            </w:tcMar>
            <w:vAlign w:val="center"/>
          </w:tcPr>
          <w:p w14:paraId="6F6D7D8E"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2981 (16)</w:t>
            </w:r>
          </w:p>
        </w:tc>
        <w:tc>
          <w:tcPr>
            <w:tcW w:w="1727" w:type="dxa"/>
            <w:tcBorders>
              <w:bottom w:val="single" w:sz="4" w:space="0" w:color="auto"/>
            </w:tcBorders>
            <w:shd w:val="clear" w:color="auto" w:fill="FFFFFF"/>
            <w:tcMar>
              <w:top w:w="0" w:type="dxa"/>
              <w:left w:w="0" w:type="dxa"/>
              <w:bottom w:w="0" w:type="dxa"/>
              <w:right w:w="0" w:type="dxa"/>
            </w:tcMar>
            <w:vAlign w:val="center"/>
          </w:tcPr>
          <w:p w14:paraId="5676A7C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8122 (45)</w:t>
            </w:r>
          </w:p>
        </w:tc>
        <w:tc>
          <w:tcPr>
            <w:tcW w:w="1594" w:type="dxa"/>
            <w:tcBorders>
              <w:bottom w:val="single" w:sz="4" w:space="0" w:color="auto"/>
            </w:tcBorders>
            <w:shd w:val="clear" w:color="auto" w:fill="FFFFFF"/>
            <w:tcMar>
              <w:top w:w="0" w:type="dxa"/>
              <w:left w:w="0" w:type="dxa"/>
              <w:bottom w:w="0" w:type="dxa"/>
              <w:right w:w="0" w:type="dxa"/>
            </w:tcMar>
            <w:vAlign w:val="center"/>
          </w:tcPr>
          <w:p w14:paraId="211016A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4363 (24)</w:t>
            </w:r>
          </w:p>
        </w:tc>
      </w:tr>
    </w:tbl>
    <w:p w14:paraId="519B511A" w14:textId="77777777" w:rsidR="00D970CC" w:rsidRPr="000930FA" w:rsidRDefault="00D970CC" w:rsidP="000930FA">
      <w:pPr>
        <w:pStyle w:val="BodyText"/>
        <w:widowControl w:val="0"/>
        <w:snapToGrid w:val="0"/>
        <w:spacing w:before="0" w:after="0" w:line="480" w:lineRule="auto"/>
        <w:rPr>
          <w:rFonts w:cs="Times New Roman"/>
          <w:i/>
          <w:color w:val="000000" w:themeColor="text1"/>
        </w:rPr>
      </w:pPr>
    </w:p>
    <w:p w14:paraId="4E834589" w14:textId="77777777" w:rsidR="00D970CC" w:rsidRPr="000930FA" w:rsidRDefault="00D970CC" w:rsidP="000930FA">
      <w:pPr>
        <w:pStyle w:val="BodyText"/>
        <w:widowControl w:val="0"/>
        <w:snapToGrid w:val="0"/>
        <w:spacing w:before="0" w:after="0" w:line="480" w:lineRule="auto"/>
        <w:rPr>
          <w:rFonts w:cs="Times New Roman"/>
          <w:color w:val="000000" w:themeColor="text1"/>
        </w:rPr>
      </w:pPr>
      <w:r w:rsidRPr="000930FA">
        <w:rPr>
          <w:rFonts w:cs="Times New Roman"/>
          <w:color w:val="000000" w:themeColor="text1"/>
        </w:rPr>
        <w:br w:type="page"/>
      </w:r>
    </w:p>
    <w:p w14:paraId="1D0F7E13" w14:textId="44A8BE20" w:rsidR="00D970CC" w:rsidRPr="000930FA" w:rsidRDefault="00D970CC" w:rsidP="000930FA">
      <w:pPr>
        <w:pStyle w:val="BodyText"/>
        <w:widowControl w:val="0"/>
        <w:snapToGrid w:val="0"/>
        <w:spacing w:before="0" w:after="0" w:line="480" w:lineRule="auto"/>
        <w:rPr>
          <w:rFonts w:cs="Times New Roman"/>
          <w:iCs/>
          <w:color w:val="000000" w:themeColor="text1"/>
        </w:rPr>
      </w:pPr>
      <w:r w:rsidRPr="000930FA">
        <w:rPr>
          <w:rFonts w:cs="Times New Roman"/>
          <w:iCs/>
          <w:color w:val="000000" w:themeColor="text1"/>
        </w:rPr>
        <w:lastRenderedPageBreak/>
        <w:t>Table 5</w:t>
      </w:r>
      <w:r w:rsidR="00BC5528" w:rsidRPr="000930FA">
        <w:rPr>
          <w:rFonts w:cs="Times New Roman"/>
          <w:iCs/>
          <w:color w:val="000000" w:themeColor="text1"/>
        </w:rPr>
        <w:t>.</w:t>
      </w:r>
      <w:r w:rsidRPr="000930FA">
        <w:rPr>
          <w:rFonts w:cs="Times New Roman"/>
          <w:iCs/>
          <w:color w:val="000000" w:themeColor="text1"/>
        </w:rPr>
        <w:t xml:space="preserve"> Summary of CSCI scores by relative expectations for each stream class statewide and </w:t>
      </w:r>
      <w:r w:rsidR="002E7AAE" w:rsidRPr="000930FA">
        <w:rPr>
          <w:rFonts w:cs="Times New Roman"/>
          <w:iCs/>
          <w:color w:val="000000" w:themeColor="text1"/>
        </w:rPr>
        <w:t>with</w:t>
      </w:r>
      <w:r w:rsidRPr="000930FA">
        <w:rPr>
          <w:rFonts w:cs="Times New Roman"/>
          <w:iCs/>
          <w:color w:val="000000" w:themeColor="text1"/>
        </w:rPr>
        <w:t>in each major region of California (Fig</w:t>
      </w:r>
      <w:r w:rsidR="002E7AAE" w:rsidRPr="000930FA">
        <w:rPr>
          <w:rFonts w:cs="Times New Roman"/>
          <w:iCs/>
          <w:color w:val="000000" w:themeColor="text1"/>
        </w:rPr>
        <w:t>s</w:t>
      </w:r>
      <w:r w:rsidRPr="000930FA">
        <w:rPr>
          <w:rFonts w:cs="Times New Roman"/>
          <w:iCs/>
          <w:color w:val="000000" w:themeColor="text1"/>
        </w:rPr>
        <w:t xml:space="preserve"> 1, 4). Average CSCI scores (standard deviation) and counts (</w:t>
      </w:r>
      <w:r w:rsidR="007B118D">
        <w:rPr>
          <w:rFonts w:cs="Times New Roman"/>
          <w:iCs/>
          <w:color w:val="000000" w:themeColor="text1"/>
        </w:rPr>
        <w:t>%</w:t>
      </w:r>
      <w:r w:rsidRPr="000930FA">
        <w:rPr>
          <w:rFonts w:cs="Times New Roman"/>
          <w:iCs/>
          <w:color w:val="000000" w:themeColor="text1"/>
        </w:rPr>
        <w:t xml:space="preserve">) of the number of monitoring stations in each relative score category and region are shown. Sites are over-scoring if the observed scores are above the </w:t>
      </w:r>
      <w:r w:rsidR="002E7AAE" w:rsidRPr="000930FA">
        <w:rPr>
          <w:rFonts w:cs="Times New Roman"/>
          <w:iCs/>
          <w:color w:val="000000" w:themeColor="text1"/>
        </w:rPr>
        <w:t>upper prediction interval for</w:t>
      </w:r>
      <w:r w:rsidRPr="000930FA">
        <w:rPr>
          <w:rFonts w:cs="Times New Roman"/>
          <w:iCs/>
          <w:color w:val="000000" w:themeColor="text1"/>
        </w:rPr>
        <w:t xml:space="preserve"> a segment, expected if within the </w:t>
      </w:r>
      <w:r w:rsidR="002E7AAE" w:rsidRPr="000930FA">
        <w:rPr>
          <w:rFonts w:cs="Times New Roman"/>
          <w:iCs/>
          <w:color w:val="000000" w:themeColor="text1"/>
        </w:rPr>
        <w:t>lower and upper prediction interval</w:t>
      </w:r>
      <w:r w:rsidRPr="000930FA">
        <w:rPr>
          <w:rFonts w:cs="Times New Roman"/>
          <w:iCs/>
          <w:color w:val="000000" w:themeColor="text1"/>
        </w:rPr>
        <w:t xml:space="preserve">, or under-scoring if below the </w:t>
      </w:r>
      <w:r w:rsidR="002E7AAE" w:rsidRPr="000930FA">
        <w:rPr>
          <w:rFonts w:cs="Times New Roman"/>
          <w:iCs/>
          <w:color w:val="000000" w:themeColor="text1"/>
        </w:rPr>
        <w:t>lower prediction interval</w:t>
      </w:r>
      <w:r w:rsidRPr="000930FA">
        <w:rPr>
          <w:rFonts w:cs="Times New Roman"/>
          <w:iCs/>
          <w:color w:val="000000" w:themeColor="text1"/>
        </w:rPr>
        <w:t>. CV</w:t>
      </w:r>
      <w:r w:rsidR="002E7AAE" w:rsidRPr="000930FA">
        <w:rPr>
          <w:rFonts w:cs="Times New Roman"/>
          <w:iCs/>
          <w:color w:val="000000" w:themeColor="text1"/>
        </w:rPr>
        <w:t xml:space="preserve"> =</w:t>
      </w:r>
      <w:r w:rsidRPr="000930FA">
        <w:rPr>
          <w:rFonts w:cs="Times New Roman"/>
          <w:iCs/>
          <w:color w:val="000000" w:themeColor="text1"/>
        </w:rPr>
        <w:t xml:space="preserve"> Central Valley, CH</w:t>
      </w:r>
      <w:r w:rsidR="002E7AAE" w:rsidRPr="000930FA">
        <w:rPr>
          <w:rFonts w:cs="Times New Roman"/>
          <w:iCs/>
          <w:color w:val="000000" w:themeColor="text1"/>
        </w:rPr>
        <w:t xml:space="preserve"> =</w:t>
      </w:r>
      <w:r w:rsidR="000930FA">
        <w:rPr>
          <w:rFonts w:cs="Times New Roman"/>
          <w:iCs/>
          <w:color w:val="000000" w:themeColor="text1"/>
        </w:rPr>
        <w:t xml:space="preserve"> </w:t>
      </w:r>
      <w:r w:rsidRPr="000930FA">
        <w:rPr>
          <w:rFonts w:cs="Times New Roman"/>
          <w:iCs/>
          <w:color w:val="000000" w:themeColor="text1"/>
        </w:rPr>
        <w:t>Chaparral, DM</w:t>
      </w:r>
      <w:r w:rsidR="002E7AAE" w:rsidRPr="000930FA">
        <w:rPr>
          <w:rFonts w:cs="Times New Roman"/>
          <w:iCs/>
          <w:color w:val="000000" w:themeColor="text1"/>
        </w:rPr>
        <w:t xml:space="preserve"> =</w:t>
      </w:r>
      <w:r w:rsidRPr="000930FA">
        <w:rPr>
          <w:rFonts w:cs="Times New Roman"/>
          <w:iCs/>
          <w:color w:val="000000" w:themeColor="text1"/>
        </w:rPr>
        <w:t xml:space="preserve"> Deserts and Modoc Plateau, NC</w:t>
      </w:r>
      <w:r w:rsidR="002E7AAE" w:rsidRPr="000930FA">
        <w:rPr>
          <w:rFonts w:cs="Times New Roman"/>
          <w:iCs/>
          <w:color w:val="000000" w:themeColor="text1"/>
        </w:rPr>
        <w:t xml:space="preserve"> =</w:t>
      </w:r>
      <w:r w:rsidRPr="000930FA">
        <w:rPr>
          <w:rFonts w:cs="Times New Roman"/>
          <w:iCs/>
          <w:color w:val="000000" w:themeColor="text1"/>
        </w:rPr>
        <w:t xml:space="preserve"> North Coast, SN</w:t>
      </w:r>
      <w:r w:rsidR="002E7AAE" w:rsidRPr="000930FA">
        <w:rPr>
          <w:rFonts w:cs="Times New Roman"/>
          <w:iCs/>
          <w:color w:val="000000" w:themeColor="text1"/>
        </w:rPr>
        <w:t xml:space="preserve"> =</w:t>
      </w:r>
      <w:r w:rsidRPr="000930FA">
        <w:rPr>
          <w:rFonts w:cs="Times New Roman"/>
          <w:iCs/>
          <w:color w:val="000000" w:themeColor="text1"/>
        </w:rPr>
        <w:t xml:space="preserve"> Sierra Nevada, SC</w:t>
      </w:r>
      <w:r w:rsidR="002E7AAE" w:rsidRPr="000930FA">
        <w:rPr>
          <w:rFonts w:cs="Times New Roman"/>
          <w:iCs/>
          <w:color w:val="000000" w:themeColor="text1"/>
        </w:rPr>
        <w:t xml:space="preserve"> =</w:t>
      </w:r>
      <w:r w:rsidRPr="000930FA">
        <w:rPr>
          <w:rFonts w:cs="Times New Roman"/>
          <w:iCs/>
          <w:color w:val="000000" w:themeColor="text1"/>
        </w:rPr>
        <w:t xml:space="preserve"> South Coast.</w:t>
      </w:r>
    </w:p>
    <w:tbl>
      <w:tblPr>
        <w:tblW w:w="0" w:type="auto"/>
        <w:jc w:val="center"/>
        <w:tblLayout w:type="fixed"/>
        <w:tblLook w:val="04A0" w:firstRow="1" w:lastRow="0" w:firstColumn="1" w:lastColumn="0" w:noHBand="0" w:noVBand="1"/>
      </w:tblPr>
      <w:tblGrid>
        <w:gridCol w:w="1518"/>
        <w:gridCol w:w="1585"/>
        <w:gridCol w:w="1328"/>
        <w:gridCol w:w="1585"/>
        <w:gridCol w:w="1461"/>
        <w:gridCol w:w="1585"/>
        <w:gridCol w:w="1194"/>
      </w:tblGrid>
      <w:tr w:rsidR="00D970CC" w:rsidRPr="000930FA" w14:paraId="40866FE5" w14:textId="77777777" w:rsidTr="003A0598">
        <w:trPr>
          <w:cantSplit/>
          <w:trHeight w:val="329"/>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7664688E" w14:textId="77777777" w:rsidR="00D970CC" w:rsidRPr="000930FA" w:rsidRDefault="00D970CC" w:rsidP="003A0598">
            <w:pPr>
              <w:widowControl w:val="0"/>
              <w:snapToGrid w:val="0"/>
              <w:spacing w:after="0"/>
              <w:rPr>
                <w:rFonts w:cs="Times New Roman"/>
                <w:color w:val="000000" w:themeColor="text1"/>
              </w:rPr>
            </w:pPr>
          </w:p>
        </w:tc>
        <w:tc>
          <w:tcPr>
            <w:tcW w:w="2913"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050BFEA2" w14:textId="32DA303F" w:rsidR="00D970CC" w:rsidRPr="000930FA" w:rsidRDefault="00F7192C" w:rsidP="003A0598">
            <w:pPr>
              <w:widowControl w:val="0"/>
              <w:snapToGrid w:val="0"/>
              <w:spacing w:after="0"/>
              <w:jc w:val="center"/>
              <w:rPr>
                <w:rFonts w:cs="Times New Roman"/>
                <w:color w:val="000000" w:themeColor="text1"/>
              </w:rPr>
            </w:pPr>
            <w:r>
              <w:rPr>
                <w:rFonts w:eastAsia="Arial" w:cs="Times New Roman"/>
                <w:color w:val="000000" w:themeColor="text1"/>
              </w:rPr>
              <w:t>U</w:t>
            </w:r>
            <w:r w:rsidRPr="000930FA">
              <w:rPr>
                <w:rFonts w:eastAsia="Arial" w:cs="Times New Roman"/>
                <w:color w:val="000000" w:themeColor="text1"/>
              </w:rPr>
              <w:t>nder</w:t>
            </w:r>
            <w:r w:rsidR="00D970CC" w:rsidRPr="000930FA">
              <w:rPr>
                <w:rFonts w:eastAsia="Arial" w:cs="Times New Roman"/>
                <w:color w:val="000000" w:themeColor="text1"/>
              </w:rPr>
              <w:t>-scoring</w:t>
            </w:r>
          </w:p>
        </w:tc>
        <w:tc>
          <w:tcPr>
            <w:tcW w:w="3046"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383447D2" w14:textId="6E246329" w:rsidR="00D970CC" w:rsidRPr="000930FA" w:rsidRDefault="00F7192C" w:rsidP="003A0598">
            <w:pPr>
              <w:widowControl w:val="0"/>
              <w:snapToGrid w:val="0"/>
              <w:spacing w:after="0"/>
              <w:jc w:val="center"/>
              <w:rPr>
                <w:rFonts w:cs="Times New Roman"/>
                <w:color w:val="000000" w:themeColor="text1"/>
              </w:rPr>
            </w:pPr>
            <w:r>
              <w:rPr>
                <w:rFonts w:eastAsia="Arial" w:cs="Times New Roman"/>
                <w:color w:val="000000" w:themeColor="text1"/>
              </w:rPr>
              <w:t>E</w:t>
            </w:r>
            <w:r w:rsidRPr="000930FA">
              <w:rPr>
                <w:rFonts w:eastAsia="Arial" w:cs="Times New Roman"/>
                <w:color w:val="000000" w:themeColor="text1"/>
              </w:rPr>
              <w:t>xpected</w:t>
            </w:r>
          </w:p>
        </w:tc>
        <w:tc>
          <w:tcPr>
            <w:tcW w:w="2779" w:type="dxa"/>
            <w:gridSpan w:val="2"/>
            <w:tcBorders>
              <w:top w:val="single" w:sz="4" w:space="0" w:color="auto"/>
              <w:bottom w:val="single" w:sz="4" w:space="0" w:color="auto"/>
            </w:tcBorders>
            <w:shd w:val="clear" w:color="auto" w:fill="FFFFFF"/>
            <w:tcMar>
              <w:top w:w="0" w:type="dxa"/>
              <w:left w:w="0" w:type="dxa"/>
              <w:bottom w:w="0" w:type="dxa"/>
              <w:right w:w="0" w:type="dxa"/>
            </w:tcMar>
            <w:vAlign w:val="center"/>
          </w:tcPr>
          <w:p w14:paraId="48B41B41" w14:textId="362D5784" w:rsidR="00D970CC" w:rsidRPr="000930FA" w:rsidRDefault="00F7192C" w:rsidP="003A0598">
            <w:pPr>
              <w:widowControl w:val="0"/>
              <w:snapToGrid w:val="0"/>
              <w:spacing w:after="0"/>
              <w:jc w:val="center"/>
              <w:rPr>
                <w:rFonts w:cs="Times New Roman"/>
                <w:color w:val="000000" w:themeColor="text1"/>
              </w:rPr>
            </w:pPr>
            <w:r>
              <w:rPr>
                <w:rFonts w:eastAsia="Arial" w:cs="Times New Roman"/>
                <w:color w:val="000000" w:themeColor="text1"/>
              </w:rPr>
              <w:t>O</w:t>
            </w:r>
            <w:r w:rsidRPr="000930FA">
              <w:rPr>
                <w:rFonts w:eastAsia="Arial" w:cs="Times New Roman"/>
                <w:color w:val="000000" w:themeColor="text1"/>
              </w:rPr>
              <w:t>ver</w:t>
            </w:r>
            <w:r w:rsidR="00D970CC" w:rsidRPr="000930FA">
              <w:rPr>
                <w:rFonts w:eastAsia="Arial" w:cs="Times New Roman"/>
                <w:color w:val="000000" w:themeColor="text1"/>
              </w:rPr>
              <w:t>-scoring</w:t>
            </w:r>
          </w:p>
        </w:tc>
      </w:tr>
      <w:tr w:rsidR="00D970CC" w:rsidRPr="000930FA" w14:paraId="0A81510C" w14:textId="77777777" w:rsidTr="003A0598">
        <w:trPr>
          <w:cantSplit/>
          <w:trHeight w:val="484"/>
          <w:tblHeader/>
          <w:jc w:val="center"/>
        </w:trPr>
        <w:tc>
          <w:tcPr>
            <w:tcW w:w="151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07F7186"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Region</w:t>
            </w:r>
          </w:p>
        </w:tc>
        <w:tc>
          <w:tcPr>
            <w:tcW w:w="158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3432C02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CSCI</w:t>
            </w:r>
          </w:p>
        </w:tc>
        <w:tc>
          <w:tcPr>
            <w:tcW w:w="1328"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A03556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i/>
                <w:iCs/>
                <w:color w:val="000000" w:themeColor="text1"/>
              </w:rPr>
              <w:t>n</w:t>
            </w:r>
            <w:r w:rsidRPr="000930FA">
              <w:rPr>
                <w:rFonts w:eastAsia="Times" w:cs="Times New Roman"/>
                <w:color w:val="000000" w:themeColor="text1"/>
              </w:rPr>
              <w:t xml:space="preserve"> (%)</w:t>
            </w:r>
          </w:p>
        </w:tc>
        <w:tc>
          <w:tcPr>
            <w:tcW w:w="158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CF0AB6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CSCI</w:t>
            </w:r>
          </w:p>
        </w:tc>
        <w:tc>
          <w:tcPr>
            <w:tcW w:w="1461"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7EC28C2"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i/>
                <w:iCs/>
                <w:color w:val="000000" w:themeColor="text1"/>
              </w:rPr>
              <w:t>n</w:t>
            </w:r>
            <w:r w:rsidRPr="000930FA">
              <w:rPr>
                <w:rFonts w:eastAsia="Times" w:cs="Times New Roman"/>
                <w:color w:val="000000" w:themeColor="text1"/>
              </w:rPr>
              <w:t xml:space="preserve"> (%)</w:t>
            </w:r>
          </w:p>
        </w:tc>
        <w:tc>
          <w:tcPr>
            <w:tcW w:w="1585"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09E45B4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CSCI</w:t>
            </w:r>
          </w:p>
        </w:tc>
        <w:tc>
          <w:tcPr>
            <w:tcW w:w="1194" w:type="dxa"/>
            <w:tcBorders>
              <w:top w:val="single" w:sz="4" w:space="0" w:color="auto"/>
              <w:bottom w:val="single" w:sz="4" w:space="0" w:color="auto"/>
            </w:tcBorders>
            <w:shd w:val="clear" w:color="auto" w:fill="FFFFFF"/>
            <w:tcMar>
              <w:top w:w="0" w:type="dxa"/>
              <w:left w:w="0" w:type="dxa"/>
              <w:bottom w:w="0" w:type="dxa"/>
              <w:right w:w="0" w:type="dxa"/>
            </w:tcMar>
            <w:vAlign w:val="center"/>
          </w:tcPr>
          <w:p w14:paraId="188D945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i/>
                <w:iCs/>
                <w:color w:val="000000" w:themeColor="text1"/>
              </w:rPr>
              <w:t>n</w:t>
            </w:r>
            <w:r w:rsidRPr="000930FA">
              <w:rPr>
                <w:rFonts w:eastAsia="Times" w:cs="Times New Roman"/>
                <w:color w:val="000000" w:themeColor="text1"/>
              </w:rPr>
              <w:t xml:space="preserve"> (%)</w:t>
            </w:r>
          </w:p>
        </w:tc>
      </w:tr>
      <w:tr w:rsidR="00D970CC" w:rsidRPr="000930FA" w14:paraId="00EFAAD3" w14:textId="77777777" w:rsidTr="003A0598">
        <w:trPr>
          <w:cantSplit/>
          <w:trHeight w:val="484"/>
          <w:jc w:val="center"/>
        </w:trPr>
        <w:tc>
          <w:tcPr>
            <w:tcW w:w="1518" w:type="dxa"/>
            <w:tcBorders>
              <w:top w:val="single" w:sz="4" w:space="0" w:color="auto"/>
            </w:tcBorders>
            <w:shd w:val="clear" w:color="auto" w:fill="FFFFFF"/>
            <w:tcMar>
              <w:top w:w="0" w:type="dxa"/>
              <w:left w:w="0" w:type="dxa"/>
              <w:bottom w:w="0" w:type="dxa"/>
              <w:right w:w="0" w:type="dxa"/>
            </w:tcMar>
            <w:vAlign w:val="center"/>
          </w:tcPr>
          <w:p w14:paraId="1E0EFD5C"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Statewide</w:t>
            </w:r>
          </w:p>
        </w:tc>
        <w:tc>
          <w:tcPr>
            <w:tcW w:w="1585" w:type="dxa"/>
            <w:tcBorders>
              <w:top w:val="single" w:sz="4" w:space="0" w:color="auto"/>
            </w:tcBorders>
            <w:shd w:val="clear" w:color="auto" w:fill="FFFFFF"/>
            <w:tcMar>
              <w:top w:w="0" w:type="dxa"/>
              <w:left w:w="0" w:type="dxa"/>
              <w:bottom w:w="0" w:type="dxa"/>
              <w:right w:w="0" w:type="dxa"/>
            </w:tcMar>
            <w:vAlign w:val="center"/>
          </w:tcPr>
          <w:p w14:paraId="401A72E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0.54 (0.21)</w:t>
            </w:r>
          </w:p>
        </w:tc>
        <w:tc>
          <w:tcPr>
            <w:tcW w:w="1328" w:type="dxa"/>
            <w:tcBorders>
              <w:top w:val="single" w:sz="4" w:space="0" w:color="auto"/>
            </w:tcBorders>
            <w:shd w:val="clear" w:color="auto" w:fill="FFFFFF"/>
            <w:tcMar>
              <w:top w:w="0" w:type="dxa"/>
              <w:left w:w="0" w:type="dxa"/>
              <w:bottom w:w="0" w:type="dxa"/>
              <w:right w:w="0" w:type="dxa"/>
            </w:tcMar>
            <w:vAlign w:val="center"/>
          </w:tcPr>
          <w:p w14:paraId="51B6B3C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267 (10)</w:t>
            </w:r>
          </w:p>
        </w:tc>
        <w:tc>
          <w:tcPr>
            <w:tcW w:w="1585" w:type="dxa"/>
            <w:tcBorders>
              <w:top w:val="single" w:sz="4" w:space="0" w:color="auto"/>
            </w:tcBorders>
            <w:shd w:val="clear" w:color="auto" w:fill="FFFFFF"/>
            <w:tcMar>
              <w:top w:w="0" w:type="dxa"/>
              <w:left w:w="0" w:type="dxa"/>
              <w:bottom w:w="0" w:type="dxa"/>
              <w:right w:w="0" w:type="dxa"/>
            </w:tcMar>
            <w:vAlign w:val="center"/>
          </w:tcPr>
          <w:p w14:paraId="691C207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0.83 (0.23)</w:t>
            </w:r>
          </w:p>
        </w:tc>
        <w:tc>
          <w:tcPr>
            <w:tcW w:w="1461" w:type="dxa"/>
            <w:tcBorders>
              <w:top w:val="single" w:sz="4" w:space="0" w:color="auto"/>
            </w:tcBorders>
            <w:shd w:val="clear" w:color="auto" w:fill="FFFFFF"/>
            <w:tcMar>
              <w:top w:w="0" w:type="dxa"/>
              <w:left w:w="0" w:type="dxa"/>
              <w:bottom w:w="0" w:type="dxa"/>
              <w:right w:w="0" w:type="dxa"/>
            </w:tcMar>
            <w:vAlign w:val="center"/>
          </w:tcPr>
          <w:p w14:paraId="7715D455"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2041 (80)</w:t>
            </w:r>
          </w:p>
        </w:tc>
        <w:tc>
          <w:tcPr>
            <w:tcW w:w="1585" w:type="dxa"/>
            <w:tcBorders>
              <w:top w:val="single" w:sz="4" w:space="0" w:color="auto"/>
            </w:tcBorders>
            <w:shd w:val="clear" w:color="auto" w:fill="FFFFFF"/>
            <w:tcMar>
              <w:top w:w="0" w:type="dxa"/>
              <w:left w:w="0" w:type="dxa"/>
              <w:bottom w:w="0" w:type="dxa"/>
              <w:right w:w="0" w:type="dxa"/>
            </w:tcMar>
            <w:vAlign w:val="center"/>
          </w:tcPr>
          <w:p w14:paraId="1B7FCB0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1.08 (0.17)</w:t>
            </w:r>
          </w:p>
        </w:tc>
        <w:tc>
          <w:tcPr>
            <w:tcW w:w="1194" w:type="dxa"/>
            <w:tcBorders>
              <w:top w:val="single" w:sz="4" w:space="0" w:color="auto"/>
            </w:tcBorders>
            <w:shd w:val="clear" w:color="auto" w:fill="FFFFFF"/>
            <w:tcMar>
              <w:top w:w="0" w:type="dxa"/>
              <w:left w:w="0" w:type="dxa"/>
              <w:bottom w:w="0" w:type="dxa"/>
              <w:right w:w="0" w:type="dxa"/>
            </w:tcMar>
            <w:vAlign w:val="center"/>
          </w:tcPr>
          <w:p w14:paraId="109D631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242 (9)</w:t>
            </w:r>
          </w:p>
        </w:tc>
      </w:tr>
      <w:tr w:rsidR="00D970CC" w:rsidRPr="000930FA" w14:paraId="537D84BC"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57913FB"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CH</w:t>
            </w:r>
          </w:p>
        </w:tc>
        <w:tc>
          <w:tcPr>
            <w:tcW w:w="1585" w:type="dxa"/>
            <w:shd w:val="clear" w:color="auto" w:fill="FFFFFF"/>
            <w:tcMar>
              <w:top w:w="0" w:type="dxa"/>
              <w:left w:w="0" w:type="dxa"/>
              <w:bottom w:w="0" w:type="dxa"/>
              <w:right w:w="0" w:type="dxa"/>
            </w:tcMar>
            <w:vAlign w:val="center"/>
          </w:tcPr>
          <w:p w14:paraId="110047E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0.47 (0.18)</w:t>
            </w:r>
          </w:p>
        </w:tc>
        <w:tc>
          <w:tcPr>
            <w:tcW w:w="1328" w:type="dxa"/>
            <w:shd w:val="clear" w:color="auto" w:fill="FFFFFF"/>
            <w:tcMar>
              <w:top w:w="0" w:type="dxa"/>
              <w:left w:w="0" w:type="dxa"/>
              <w:bottom w:w="0" w:type="dxa"/>
              <w:right w:w="0" w:type="dxa"/>
            </w:tcMar>
            <w:vAlign w:val="center"/>
          </w:tcPr>
          <w:p w14:paraId="52D3EF8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89 (13)</w:t>
            </w:r>
          </w:p>
        </w:tc>
        <w:tc>
          <w:tcPr>
            <w:tcW w:w="1585" w:type="dxa"/>
            <w:shd w:val="clear" w:color="auto" w:fill="FFFFFF"/>
            <w:tcMar>
              <w:top w:w="0" w:type="dxa"/>
              <w:left w:w="0" w:type="dxa"/>
              <w:bottom w:w="0" w:type="dxa"/>
              <w:right w:w="0" w:type="dxa"/>
            </w:tcMar>
            <w:vAlign w:val="center"/>
          </w:tcPr>
          <w:p w14:paraId="2797D60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0.79 (0.24)</w:t>
            </w:r>
          </w:p>
        </w:tc>
        <w:tc>
          <w:tcPr>
            <w:tcW w:w="1461" w:type="dxa"/>
            <w:shd w:val="clear" w:color="auto" w:fill="FFFFFF"/>
            <w:tcMar>
              <w:top w:w="0" w:type="dxa"/>
              <w:left w:w="0" w:type="dxa"/>
              <w:bottom w:w="0" w:type="dxa"/>
              <w:right w:w="0" w:type="dxa"/>
            </w:tcMar>
            <w:vAlign w:val="center"/>
          </w:tcPr>
          <w:p w14:paraId="06F99B84"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535 (80)</w:t>
            </w:r>
          </w:p>
        </w:tc>
        <w:tc>
          <w:tcPr>
            <w:tcW w:w="1585" w:type="dxa"/>
            <w:shd w:val="clear" w:color="auto" w:fill="FFFFFF"/>
            <w:tcMar>
              <w:top w:w="0" w:type="dxa"/>
              <w:left w:w="0" w:type="dxa"/>
              <w:bottom w:w="0" w:type="dxa"/>
              <w:right w:w="0" w:type="dxa"/>
            </w:tcMar>
            <w:vAlign w:val="center"/>
          </w:tcPr>
          <w:p w14:paraId="30CFBE7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1.08 (0.17)</w:t>
            </w:r>
          </w:p>
        </w:tc>
        <w:tc>
          <w:tcPr>
            <w:tcW w:w="1194" w:type="dxa"/>
            <w:shd w:val="clear" w:color="auto" w:fill="FFFFFF"/>
            <w:tcMar>
              <w:top w:w="0" w:type="dxa"/>
              <w:left w:w="0" w:type="dxa"/>
              <w:bottom w:w="0" w:type="dxa"/>
              <w:right w:w="0" w:type="dxa"/>
            </w:tcMar>
            <w:vAlign w:val="center"/>
          </w:tcPr>
          <w:p w14:paraId="2CC9C454"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45 (7)</w:t>
            </w:r>
          </w:p>
        </w:tc>
      </w:tr>
      <w:tr w:rsidR="00D970CC" w:rsidRPr="000930FA" w14:paraId="75886B3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1159FF4F"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CV</w:t>
            </w:r>
          </w:p>
        </w:tc>
        <w:tc>
          <w:tcPr>
            <w:tcW w:w="1585" w:type="dxa"/>
            <w:shd w:val="clear" w:color="auto" w:fill="FFFFFF"/>
            <w:tcMar>
              <w:top w:w="0" w:type="dxa"/>
              <w:left w:w="0" w:type="dxa"/>
              <w:bottom w:w="0" w:type="dxa"/>
              <w:right w:w="0" w:type="dxa"/>
            </w:tcMar>
            <w:vAlign w:val="center"/>
          </w:tcPr>
          <w:p w14:paraId="44A4397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0.34 (0.12)</w:t>
            </w:r>
          </w:p>
        </w:tc>
        <w:tc>
          <w:tcPr>
            <w:tcW w:w="1328" w:type="dxa"/>
            <w:shd w:val="clear" w:color="auto" w:fill="FFFFFF"/>
            <w:tcMar>
              <w:top w:w="0" w:type="dxa"/>
              <w:left w:w="0" w:type="dxa"/>
              <w:bottom w:w="0" w:type="dxa"/>
              <w:right w:w="0" w:type="dxa"/>
            </w:tcMar>
            <w:vAlign w:val="center"/>
          </w:tcPr>
          <w:p w14:paraId="6B3D53C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25 (17)</w:t>
            </w:r>
          </w:p>
        </w:tc>
        <w:tc>
          <w:tcPr>
            <w:tcW w:w="1585" w:type="dxa"/>
            <w:shd w:val="clear" w:color="auto" w:fill="FFFFFF"/>
            <w:tcMar>
              <w:top w:w="0" w:type="dxa"/>
              <w:left w:w="0" w:type="dxa"/>
              <w:bottom w:w="0" w:type="dxa"/>
              <w:right w:w="0" w:type="dxa"/>
            </w:tcMar>
            <w:vAlign w:val="center"/>
          </w:tcPr>
          <w:p w14:paraId="2AC51447"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0.54 (0.17)</w:t>
            </w:r>
          </w:p>
        </w:tc>
        <w:tc>
          <w:tcPr>
            <w:tcW w:w="1461" w:type="dxa"/>
            <w:shd w:val="clear" w:color="auto" w:fill="FFFFFF"/>
            <w:tcMar>
              <w:top w:w="0" w:type="dxa"/>
              <w:left w:w="0" w:type="dxa"/>
              <w:bottom w:w="0" w:type="dxa"/>
              <w:right w:w="0" w:type="dxa"/>
            </w:tcMar>
            <w:vAlign w:val="center"/>
          </w:tcPr>
          <w:p w14:paraId="65A7A6CE"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118 (81)</w:t>
            </w:r>
          </w:p>
        </w:tc>
        <w:tc>
          <w:tcPr>
            <w:tcW w:w="1585" w:type="dxa"/>
            <w:shd w:val="clear" w:color="auto" w:fill="FFFFFF"/>
            <w:tcMar>
              <w:top w:w="0" w:type="dxa"/>
              <w:left w:w="0" w:type="dxa"/>
              <w:bottom w:w="0" w:type="dxa"/>
              <w:right w:w="0" w:type="dxa"/>
            </w:tcMar>
            <w:vAlign w:val="center"/>
          </w:tcPr>
          <w:p w14:paraId="6BB723D2"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0.63 (0.25)</w:t>
            </w:r>
          </w:p>
        </w:tc>
        <w:tc>
          <w:tcPr>
            <w:tcW w:w="1194" w:type="dxa"/>
            <w:shd w:val="clear" w:color="auto" w:fill="FFFFFF"/>
            <w:tcMar>
              <w:top w:w="0" w:type="dxa"/>
              <w:left w:w="0" w:type="dxa"/>
              <w:bottom w:w="0" w:type="dxa"/>
              <w:right w:w="0" w:type="dxa"/>
            </w:tcMar>
            <w:vAlign w:val="center"/>
          </w:tcPr>
          <w:p w14:paraId="6BE61A3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 (1)</w:t>
            </w:r>
          </w:p>
        </w:tc>
      </w:tr>
      <w:tr w:rsidR="00D970CC" w:rsidRPr="000930FA" w14:paraId="574AD10F"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0D8743CE"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DM</w:t>
            </w:r>
          </w:p>
        </w:tc>
        <w:tc>
          <w:tcPr>
            <w:tcW w:w="1585" w:type="dxa"/>
            <w:shd w:val="clear" w:color="auto" w:fill="FFFFFF"/>
            <w:tcMar>
              <w:top w:w="0" w:type="dxa"/>
              <w:left w:w="0" w:type="dxa"/>
              <w:bottom w:w="0" w:type="dxa"/>
              <w:right w:w="0" w:type="dxa"/>
            </w:tcMar>
            <w:vAlign w:val="center"/>
          </w:tcPr>
          <w:p w14:paraId="1940E95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 (0.17)</w:t>
            </w:r>
          </w:p>
        </w:tc>
        <w:tc>
          <w:tcPr>
            <w:tcW w:w="1328" w:type="dxa"/>
            <w:shd w:val="clear" w:color="auto" w:fill="FFFFFF"/>
            <w:tcMar>
              <w:top w:w="0" w:type="dxa"/>
              <w:left w:w="0" w:type="dxa"/>
              <w:bottom w:w="0" w:type="dxa"/>
              <w:right w:w="0" w:type="dxa"/>
            </w:tcMar>
            <w:vAlign w:val="center"/>
          </w:tcPr>
          <w:p w14:paraId="6A4373B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15 (14)</w:t>
            </w:r>
          </w:p>
        </w:tc>
        <w:tc>
          <w:tcPr>
            <w:tcW w:w="1585" w:type="dxa"/>
            <w:shd w:val="clear" w:color="auto" w:fill="FFFFFF"/>
            <w:tcMar>
              <w:top w:w="0" w:type="dxa"/>
              <w:left w:w="0" w:type="dxa"/>
              <w:bottom w:w="0" w:type="dxa"/>
              <w:right w:w="0" w:type="dxa"/>
            </w:tcMar>
            <w:vAlign w:val="center"/>
          </w:tcPr>
          <w:p w14:paraId="38BBCCB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0.9 (0.17)</w:t>
            </w:r>
          </w:p>
        </w:tc>
        <w:tc>
          <w:tcPr>
            <w:tcW w:w="1461" w:type="dxa"/>
            <w:shd w:val="clear" w:color="auto" w:fill="FFFFFF"/>
            <w:tcMar>
              <w:top w:w="0" w:type="dxa"/>
              <w:left w:w="0" w:type="dxa"/>
              <w:bottom w:w="0" w:type="dxa"/>
              <w:right w:w="0" w:type="dxa"/>
            </w:tcMar>
            <w:vAlign w:val="center"/>
          </w:tcPr>
          <w:p w14:paraId="17A84A2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89 (80)</w:t>
            </w:r>
          </w:p>
        </w:tc>
        <w:tc>
          <w:tcPr>
            <w:tcW w:w="1585" w:type="dxa"/>
            <w:shd w:val="clear" w:color="auto" w:fill="FFFFFF"/>
            <w:tcMar>
              <w:top w:w="0" w:type="dxa"/>
              <w:left w:w="0" w:type="dxa"/>
              <w:bottom w:w="0" w:type="dxa"/>
              <w:right w:w="0" w:type="dxa"/>
            </w:tcMar>
            <w:vAlign w:val="center"/>
          </w:tcPr>
          <w:p w14:paraId="2E31F90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1.15 (0.08)</w:t>
            </w:r>
          </w:p>
        </w:tc>
        <w:tc>
          <w:tcPr>
            <w:tcW w:w="1194" w:type="dxa"/>
            <w:shd w:val="clear" w:color="auto" w:fill="FFFFFF"/>
            <w:tcMar>
              <w:top w:w="0" w:type="dxa"/>
              <w:left w:w="0" w:type="dxa"/>
              <w:bottom w:w="0" w:type="dxa"/>
              <w:right w:w="0" w:type="dxa"/>
            </w:tcMar>
            <w:vAlign w:val="center"/>
          </w:tcPr>
          <w:p w14:paraId="4E2AB41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7 (6)</w:t>
            </w:r>
          </w:p>
        </w:tc>
      </w:tr>
      <w:tr w:rsidR="00D970CC" w:rsidRPr="000930FA" w14:paraId="606DD4D7" w14:textId="77777777" w:rsidTr="00D01A4E">
        <w:trPr>
          <w:cantSplit/>
          <w:trHeight w:val="484"/>
          <w:jc w:val="center"/>
        </w:trPr>
        <w:tc>
          <w:tcPr>
            <w:tcW w:w="1518" w:type="dxa"/>
            <w:shd w:val="clear" w:color="auto" w:fill="FFFFFF"/>
            <w:tcMar>
              <w:top w:w="0" w:type="dxa"/>
              <w:left w:w="0" w:type="dxa"/>
              <w:bottom w:w="0" w:type="dxa"/>
              <w:right w:w="0" w:type="dxa"/>
            </w:tcMar>
            <w:vAlign w:val="center"/>
          </w:tcPr>
          <w:p w14:paraId="6C4300F7"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NC</w:t>
            </w:r>
          </w:p>
        </w:tc>
        <w:tc>
          <w:tcPr>
            <w:tcW w:w="1585" w:type="dxa"/>
            <w:shd w:val="clear" w:color="auto" w:fill="FFFFFF"/>
            <w:tcMar>
              <w:top w:w="0" w:type="dxa"/>
              <w:left w:w="0" w:type="dxa"/>
              <w:bottom w:w="0" w:type="dxa"/>
              <w:right w:w="0" w:type="dxa"/>
            </w:tcMar>
            <w:vAlign w:val="center"/>
          </w:tcPr>
          <w:p w14:paraId="6188FFBC"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0.66 (0.17)</w:t>
            </w:r>
          </w:p>
        </w:tc>
        <w:tc>
          <w:tcPr>
            <w:tcW w:w="1328" w:type="dxa"/>
            <w:shd w:val="clear" w:color="auto" w:fill="FFFFFF"/>
            <w:tcMar>
              <w:top w:w="0" w:type="dxa"/>
              <w:left w:w="0" w:type="dxa"/>
              <w:bottom w:w="0" w:type="dxa"/>
              <w:right w:w="0" w:type="dxa"/>
            </w:tcMar>
            <w:vAlign w:val="center"/>
          </w:tcPr>
          <w:p w14:paraId="5FC7C0D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28 (10)</w:t>
            </w:r>
          </w:p>
        </w:tc>
        <w:tc>
          <w:tcPr>
            <w:tcW w:w="1585" w:type="dxa"/>
            <w:shd w:val="clear" w:color="auto" w:fill="FFFFFF"/>
            <w:tcMar>
              <w:top w:w="0" w:type="dxa"/>
              <w:left w:w="0" w:type="dxa"/>
              <w:bottom w:w="0" w:type="dxa"/>
              <w:right w:w="0" w:type="dxa"/>
            </w:tcMar>
            <w:vAlign w:val="center"/>
          </w:tcPr>
          <w:p w14:paraId="0D3CCC86"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0.93 (0.16)</w:t>
            </w:r>
          </w:p>
        </w:tc>
        <w:tc>
          <w:tcPr>
            <w:tcW w:w="1461" w:type="dxa"/>
            <w:shd w:val="clear" w:color="auto" w:fill="FFFFFF"/>
            <w:tcMar>
              <w:top w:w="0" w:type="dxa"/>
              <w:left w:w="0" w:type="dxa"/>
              <w:bottom w:w="0" w:type="dxa"/>
              <w:right w:w="0" w:type="dxa"/>
            </w:tcMar>
            <w:vAlign w:val="center"/>
          </w:tcPr>
          <w:p w14:paraId="707EE5C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228 (82)</w:t>
            </w:r>
          </w:p>
        </w:tc>
        <w:tc>
          <w:tcPr>
            <w:tcW w:w="1585" w:type="dxa"/>
            <w:shd w:val="clear" w:color="auto" w:fill="FFFFFF"/>
            <w:tcMar>
              <w:top w:w="0" w:type="dxa"/>
              <w:left w:w="0" w:type="dxa"/>
              <w:bottom w:w="0" w:type="dxa"/>
              <w:right w:w="0" w:type="dxa"/>
            </w:tcMar>
            <w:vAlign w:val="center"/>
          </w:tcPr>
          <w:p w14:paraId="4F42E15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1.15 (0.08)</w:t>
            </w:r>
          </w:p>
        </w:tc>
        <w:tc>
          <w:tcPr>
            <w:tcW w:w="1194" w:type="dxa"/>
            <w:shd w:val="clear" w:color="auto" w:fill="FFFFFF"/>
            <w:tcMar>
              <w:top w:w="0" w:type="dxa"/>
              <w:left w:w="0" w:type="dxa"/>
              <w:bottom w:w="0" w:type="dxa"/>
              <w:right w:w="0" w:type="dxa"/>
            </w:tcMar>
            <w:vAlign w:val="center"/>
          </w:tcPr>
          <w:p w14:paraId="53CC51E0"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22 (8)</w:t>
            </w:r>
          </w:p>
        </w:tc>
      </w:tr>
      <w:tr w:rsidR="00D970CC" w:rsidRPr="000930FA" w14:paraId="4D58D07F" w14:textId="77777777" w:rsidTr="00767008">
        <w:trPr>
          <w:cantSplit/>
          <w:trHeight w:val="484"/>
          <w:jc w:val="center"/>
        </w:trPr>
        <w:tc>
          <w:tcPr>
            <w:tcW w:w="1518" w:type="dxa"/>
            <w:shd w:val="clear" w:color="auto" w:fill="FFFFFF"/>
            <w:tcMar>
              <w:top w:w="0" w:type="dxa"/>
              <w:left w:w="0" w:type="dxa"/>
              <w:bottom w:w="0" w:type="dxa"/>
              <w:right w:w="0" w:type="dxa"/>
            </w:tcMar>
            <w:vAlign w:val="center"/>
          </w:tcPr>
          <w:p w14:paraId="708B2D78"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SC</w:t>
            </w:r>
          </w:p>
        </w:tc>
        <w:tc>
          <w:tcPr>
            <w:tcW w:w="1585" w:type="dxa"/>
            <w:shd w:val="clear" w:color="auto" w:fill="FFFFFF"/>
            <w:tcMar>
              <w:top w:w="0" w:type="dxa"/>
              <w:left w:w="0" w:type="dxa"/>
              <w:bottom w:w="0" w:type="dxa"/>
              <w:right w:w="0" w:type="dxa"/>
            </w:tcMar>
            <w:vAlign w:val="center"/>
          </w:tcPr>
          <w:p w14:paraId="265C4DF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0.54 (0.22)</w:t>
            </w:r>
          </w:p>
        </w:tc>
        <w:tc>
          <w:tcPr>
            <w:tcW w:w="1328" w:type="dxa"/>
            <w:shd w:val="clear" w:color="auto" w:fill="FFFFFF"/>
            <w:tcMar>
              <w:top w:w="0" w:type="dxa"/>
              <w:left w:w="0" w:type="dxa"/>
              <w:bottom w:w="0" w:type="dxa"/>
              <w:right w:w="0" w:type="dxa"/>
            </w:tcMar>
            <w:vAlign w:val="center"/>
          </w:tcPr>
          <w:p w14:paraId="3E28538D"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56 (7)</w:t>
            </w:r>
          </w:p>
        </w:tc>
        <w:tc>
          <w:tcPr>
            <w:tcW w:w="1585" w:type="dxa"/>
            <w:shd w:val="clear" w:color="auto" w:fill="FFFFFF"/>
            <w:tcMar>
              <w:top w:w="0" w:type="dxa"/>
              <w:left w:w="0" w:type="dxa"/>
              <w:bottom w:w="0" w:type="dxa"/>
              <w:right w:w="0" w:type="dxa"/>
            </w:tcMar>
            <w:vAlign w:val="center"/>
          </w:tcPr>
          <w:p w14:paraId="2C1A18FF"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0.78 (0.22)</w:t>
            </w:r>
          </w:p>
        </w:tc>
        <w:tc>
          <w:tcPr>
            <w:tcW w:w="1461" w:type="dxa"/>
            <w:shd w:val="clear" w:color="auto" w:fill="FFFFFF"/>
            <w:tcMar>
              <w:top w:w="0" w:type="dxa"/>
              <w:left w:w="0" w:type="dxa"/>
              <w:bottom w:w="0" w:type="dxa"/>
              <w:right w:w="0" w:type="dxa"/>
            </w:tcMar>
            <w:vAlign w:val="center"/>
          </w:tcPr>
          <w:p w14:paraId="003DC12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656 (81)</w:t>
            </w:r>
          </w:p>
        </w:tc>
        <w:tc>
          <w:tcPr>
            <w:tcW w:w="1585" w:type="dxa"/>
            <w:shd w:val="clear" w:color="auto" w:fill="FFFFFF"/>
            <w:tcMar>
              <w:top w:w="0" w:type="dxa"/>
              <w:left w:w="0" w:type="dxa"/>
              <w:bottom w:w="0" w:type="dxa"/>
              <w:right w:w="0" w:type="dxa"/>
            </w:tcMar>
            <w:vAlign w:val="center"/>
          </w:tcPr>
          <w:p w14:paraId="5C270EAA"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1.02 (0.2)</w:t>
            </w:r>
          </w:p>
        </w:tc>
        <w:tc>
          <w:tcPr>
            <w:tcW w:w="1194" w:type="dxa"/>
            <w:shd w:val="clear" w:color="auto" w:fill="FFFFFF"/>
            <w:tcMar>
              <w:top w:w="0" w:type="dxa"/>
              <w:left w:w="0" w:type="dxa"/>
              <w:bottom w:w="0" w:type="dxa"/>
              <w:right w:w="0" w:type="dxa"/>
            </w:tcMar>
            <w:vAlign w:val="center"/>
          </w:tcPr>
          <w:p w14:paraId="616A7D6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97 (12)</w:t>
            </w:r>
          </w:p>
        </w:tc>
      </w:tr>
      <w:tr w:rsidR="00D970CC" w:rsidRPr="000930FA" w14:paraId="69B75CF6" w14:textId="77777777" w:rsidTr="00767008">
        <w:trPr>
          <w:cantSplit/>
          <w:trHeight w:val="484"/>
          <w:jc w:val="center"/>
        </w:trPr>
        <w:tc>
          <w:tcPr>
            <w:tcW w:w="1518" w:type="dxa"/>
            <w:tcBorders>
              <w:bottom w:val="single" w:sz="4" w:space="0" w:color="auto"/>
            </w:tcBorders>
            <w:shd w:val="clear" w:color="auto" w:fill="FFFFFF"/>
            <w:tcMar>
              <w:top w:w="0" w:type="dxa"/>
              <w:left w:w="0" w:type="dxa"/>
              <w:bottom w:w="0" w:type="dxa"/>
              <w:right w:w="0" w:type="dxa"/>
            </w:tcMar>
            <w:vAlign w:val="center"/>
          </w:tcPr>
          <w:p w14:paraId="6343854E" w14:textId="77777777" w:rsidR="00D970CC" w:rsidRPr="000930FA" w:rsidRDefault="00D970CC" w:rsidP="003A0598">
            <w:pPr>
              <w:widowControl w:val="0"/>
              <w:snapToGrid w:val="0"/>
              <w:spacing w:after="0"/>
              <w:ind w:left="100" w:right="100"/>
              <w:rPr>
                <w:rFonts w:cs="Times New Roman"/>
                <w:color w:val="000000" w:themeColor="text1"/>
              </w:rPr>
            </w:pPr>
            <w:r w:rsidRPr="000930FA">
              <w:rPr>
                <w:rFonts w:eastAsia="Times" w:cs="Times New Roman"/>
                <w:color w:val="000000" w:themeColor="text1"/>
              </w:rPr>
              <w:t>SN</w:t>
            </w:r>
          </w:p>
        </w:tc>
        <w:tc>
          <w:tcPr>
            <w:tcW w:w="1585" w:type="dxa"/>
            <w:tcBorders>
              <w:bottom w:val="single" w:sz="4" w:space="0" w:color="auto"/>
            </w:tcBorders>
            <w:shd w:val="clear" w:color="auto" w:fill="FFFFFF"/>
            <w:tcMar>
              <w:top w:w="0" w:type="dxa"/>
              <w:left w:w="0" w:type="dxa"/>
              <w:bottom w:w="0" w:type="dxa"/>
              <w:right w:w="0" w:type="dxa"/>
            </w:tcMar>
            <w:vAlign w:val="center"/>
          </w:tcPr>
          <w:p w14:paraId="305DF42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0.67 (0.16)</w:t>
            </w:r>
          </w:p>
        </w:tc>
        <w:tc>
          <w:tcPr>
            <w:tcW w:w="1328" w:type="dxa"/>
            <w:tcBorders>
              <w:bottom w:val="single" w:sz="4" w:space="0" w:color="auto"/>
            </w:tcBorders>
            <w:shd w:val="clear" w:color="auto" w:fill="FFFFFF"/>
            <w:tcMar>
              <w:top w:w="0" w:type="dxa"/>
              <w:left w:w="0" w:type="dxa"/>
              <w:bottom w:w="0" w:type="dxa"/>
              <w:right w:w="0" w:type="dxa"/>
            </w:tcMar>
            <w:vAlign w:val="center"/>
          </w:tcPr>
          <w:p w14:paraId="1F6B53F5"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54 (10)</w:t>
            </w:r>
          </w:p>
        </w:tc>
        <w:tc>
          <w:tcPr>
            <w:tcW w:w="1585" w:type="dxa"/>
            <w:tcBorders>
              <w:bottom w:val="single" w:sz="4" w:space="0" w:color="auto"/>
            </w:tcBorders>
            <w:shd w:val="clear" w:color="auto" w:fill="FFFFFF"/>
            <w:tcMar>
              <w:top w:w="0" w:type="dxa"/>
              <w:left w:w="0" w:type="dxa"/>
              <w:bottom w:w="0" w:type="dxa"/>
              <w:right w:w="0" w:type="dxa"/>
            </w:tcMar>
            <w:vAlign w:val="center"/>
          </w:tcPr>
          <w:p w14:paraId="738099CB"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0.99 (0.11)</w:t>
            </w:r>
          </w:p>
        </w:tc>
        <w:tc>
          <w:tcPr>
            <w:tcW w:w="1461" w:type="dxa"/>
            <w:tcBorders>
              <w:bottom w:val="single" w:sz="4" w:space="0" w:color="auto"/>
            </w:tcBorders>
            <w:shd w:val="clear" w:color="auto" w:fill="FFFFFF"/>
            <w:tcMar>
              <w:top w:w="0" w:type="dxa"/>
              <w:left w:w="0" w:type="dxa"/>
              <w:bottom w:w="0" w:type="dxa"/>
              <w:right w:w="0" w:type="dxa"/>
            </w:tcMar>
            <w:vAlign w:val="center"/>
          </w:tcPr>
          <w:p w14:paraId="2798FF01"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415 (77)</w:t>
            </w:r>
          </w:p>
        </w:tc>
        <w:tc>
          <w:tcPr>
            <w:tcW w:w="1585" w:type="dxa"/>
            <w:tcBorders>
              <w:bottom w:val="single" w:sz="4" w:space="0" w:color="auto"/>
            </w:tcBorders>
            <w:shd w:val="clear" w:color="auto" w:fill="FFFFFF"/>
            <w:tcMar>
              <w:top w:w="0" w:type="dxa"/>
              <w:left w:w="0" w:type="dxa"/>
              <w:bottom w:w="0" w:type="dxa"/>
              <w:right w:w="0" w:type="dxa"/>
            </w:tcMar>
            <w:vAlign w:val="center"/>
          </w:tcPr>
          <w:p w14:paraId="337B7F63"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1.16 (0.06)</w:t>
            </w:r>
          </w:p>
        </w:tc>
        <w:tc>
          <w:tcPr>
            <w:tcW w:w="1194" w:type="dxa"/>
            <w:tcBorders>
              <w:bottom w:val="single" w:sz="4" w:space="0" w:color="auto"/>
            </w:tcBorders>
            <w:shd w:val="clear" w:color="auto" w:fill="FFFFFF"/>
            <w:tcMar>
              <w:top w:w="0" w:type="dxa"/>
              <w:left w:w="0" w:type="dxa"/>
              <w:bottom w:w="0" w:type="dxa"/>
              <w:right w:w="0" w:type="dxa"/>
            </w:tcMar>
            <w:vAlign w:val="center"/>
          </w:tcPr>
          <w:p w14:paraId="23D2D162" w14:textId="77777777" w:rsidR="00D970CC" w:rsidRPr="000930FA" w:rsidRDefault="00D970CC" w:rsidP="003A0598">
            <w:pPr>
              <w:widowControl w:val="0"/>
              <w:snapToGrid w:val="0"/>
              <w:spacing w:after="0"/>
              <w:ind w:left="100" w:right="100"/>
              <w:jc w:val="center"/>
              <w:rPr>
                <w:rFonts w:cs="Times New Roman"/>
                <w:color w:val="000000" w:themeColor="text1"/>
              </w:rPr>
            </w:pPr>
            <w:r w:rsidRPr="000930FA">
              <w:rPr>
                <w:rFonts w:eastAsia="Times" w:cs="Times New Roman"/>
                <w:color w:val="000000" w:themeColor="text1"/>
              </w:rPr>
              <w:t>69 (13)</w:t>
            </w:r>
          </w:p>
        </w:tc>
      </w:tr>
    </w:tbl>
    <w:p w14:paraId="3267FC72" w14:textId="6AF7E736" w:rsidR="00D970CC" w:rsidRPr="000930FA" w:rsidRDefault="00D970CC" w:rsidP="000930FA">
      <w:pPr>
        <w:pStyle w:val="Bibliography"/>
        <w:widowControl w:val="0"/>
        <w:snapToGrid w:val="0"/>
        <w:spacing w:after="0" w:line="480" w:lineRule="auto"/>
        <w:rPr>
          <w:rFonts w:cs="Times New Roman"/>
          <w:color w:val="000000" w:themeColor="text1"/>
        </w:rPr>
      </w:pPr>
    </w:p>
    <w:sectPr w:rsidR="00D970CC" w:rsidRPr="000930FA" w:rsidSect="0021189B">
      <w:headerReference w:type="default" r:id="rId12"/>
      <w:footerReference w:type="default" r:id="rId13"/>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9" w:author="." w:date="2019-08-21T13:13:00Z" w:initials=".">
    <w:p w14:paraId="7B7FC2E8" w14:textId="3D0086BB" w:rsidR="00237600" w:rsidRDefault="00237600">
      <w:pPr>
        <w:pStyle w:val="CommentText"/>
      </w:pPr>
      <w:r>
        <w:rPr>
          <w:rStyle w:val="CommentReference"/>
        </w:rPr>
        <w:annotationRef/>
      </w:r>
      <w:r>
        <w:t>Move the panel headers to the bottom of the image, centered under its appropriate panel. Leave the panel markers (A and B) where they are.</w:t>
      </w:r>
    </w:p>
  </w:comment>
  <w:comment w:id="110" w:author="." w:date="2019-08-21T13:04:00Z" w:initials=".">
    <w:p w14:paraId="0F107546" w14:textId="364038BF" w:rsidR="00237600" w:rsidRDefault="00237600">
      <w:pPr>
        <w:pStyle w:val="CommentText"/>
      </w:pPr>
      <w:r>
        <w:rPr>
          <w:rStyle w:val="CommentReference"/>
        </w:rPr>
        <w:annotationRef/>
      </w:r>
      <w:r>
        <w:t>In the “Pressures” box, add a hyphen in “land-use.” Spell out agricultural.</w:t>
      </w:r>
    </w:p>
  </w:comment>
  <w:comment w:id="111" w:author="." w:date="2019-08-21T13:06:00Z" w:initials=".">
    <w:p w14:paraId="2F0B45D4" w14:textId="73CBE3CC" w:rsidR="00237600" w:rsidRDefault="00237600">
      <w:pPr>
        <w:pStyle w:val="CommentText"/>
      </w:pPr>
      <w:r>
        <w:rPr>
          <w:rStyle w:val="CommentReference"/>
        </w:rPr>
        <w:annotationRef/>
      </w:r>
      <w:r>
        <w:t>Move panel B to the right of panel A. Move panel C to the left of panel D. C and D should be underneath A and B.</w:t>
      </w:r>
    </w:p>
    <w:p w14:paraId="6FEEF23B" w14:textId="16DE1D70" w:rsidR="00237600" w:rsidRDefault="00237600">
      <w:pPr>
        <w:pStyle w:val="CommentText"/>
      </w:pPr>
    </w:p>
    <w:p w14:paraId="621C1FD6" w14:textId="76ADE5E4" w:rsidR="00237600" w:rsidRDefault="00237600">
      <w:pPr>
        <w:pStyle w:val="CommentText"/>
      </w:pPr>
      <w:r>
        <w:t>Move A and B panel labels to the bottom of each graph. Remove C and D labels and instead include those descriptions in the figure captions. Move “CSCI scores” so it’s centered between panels C and D, underneath the graphs.</w:t>
      </w:r>
    </w:p>
    <w:p w14:paraId="4ECC1683" w14:textId="17079D7F" w:rsidR="00237600" w:rsidRDefault="00237600">
      <w:pPr>
        <w:pStyle w:val="CommentText"/>
      </w:pPr>
    </w:p>
    <w:p w14:paraId="1A31CC42" w14:textId="67FECA73" w:rsidR="00237600" w:rsidRDefault="00237600">
      <w:pPr>
        <w:pStyle w:val="CommentText"/>
      </w:pPr>
      <w:r>
        <w:t>Add hyphens to over-scoring and under-scoring.</w:t>
      </w:r>
    </w:p>
    <w:p w14:paraId="34A99B49" w14:textId="1AB79ED3" w:rsidR="00237600" w:rsidRDefault="00237600">
      <w:pPr>
        <w:pStyle w:val="CommentText"/>
      </w:pPr>
    </w:p>
    <w:p w14:paraId="1154B476" w14:textId="45852C99" w:rsidR="00237600" w:rsidRDefault="00237600">
      <w:pPr>
        <w:pStyle w:val="CommentText"/>
      </w:pPr>
      <w:r>
        <w:t>Capitalize both instances each of “likely” and “possibly,” as well as “over,” “expected,” and “under.”</w:t>
      </w:r>
    </w:p>
    <w:p w14:paraId="210CC692" w14:textId="092A9040" w:rsidR="00237600" w:rsidRDefault="00237600">
      <w:pPr>
        <w:pStyle w:val="CommentText"/>
      </w:pPr>
    </w:p>
    <w:p w14:paraId="40EC8EBD" w14:textId="2BF35A85" w:rsidR="00237600" w:rsidRDefault="00237600">
      <w:pPr>
        <w:pStyle w:val="CommentText"/>
      </w:pPr>
      <w:r>
        <w:t>Remove the black boxes from the color code, leaving just the block of color.</w:t>
      </w:r>
    </w:p>
  </w:comment>
  <w:comment w:id="114" w:author="." w:date="2019-08-21T13:14:00Z" w:initials=".">
    <w:p w14:paraId="451407A8" w14:textId="00451D7B" w:rsidR="00237600" w:rsidRDefault="00237600">
      <w:pPr>
        <w:pStyle w:val="CommentText"/>
      </w:pPr>
      <w:r>
        <w:rPr>
          <w:rStyle w:val="CommentReference"/>
        </w:rPr>
        <w:annotationRef/>
      </w:r>
      <w:r>
        <w:t>Capitalize both instances each of “likely” and “possibly.”</w:t>
      </w:r>
    </w:p>
  </w:comment>
  <w:comment w:id="115" w:author="." w:date="2019-08-21T13:17:00Z" w:initials=".">
    <w:p w14:paraId="796D0256" w14:textId="40BC0835" w:rsidR="00237600" w:rsidRDefault="00237600">
      <w:pPr>
        <w:pStyle w:val="CommentText"/>
      </w:pPr>
      <w:r>
        <w:rPr>
          <w:rStyle w:val="CommentReference"/>
        </w:rPr>
        <w:annotationRef/>
      </w:r>
      <w:r>
        <w:t>Capitalize both instances of “likely,” as well as “low,” “medium,” and “high.”</w:t>
      </w:r>
    </w:p>
  </w:comment>
  <w:comment w:id="119" w:author="." w:date="2019-08-21T12:58:00Z" w:initials=".">
    <w:p w14:paraId="3BA58495" w14:textId="3F91A018" w:rsidR="00237600" w:rsidRDefault="00237600">
      <w:pPr>
        <w:pStyle w:val="CommentText"/>
      </w:pPr>
      <w:r>
        <w:rPr>
          <w:rStyle w:val="CommentReference"/>
        </w:rPr>
        <w:annotationRef/>
      </w:r>
      <w:r>
        <w:t>Make sure all abbreviations are included in the table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7FC2E8" w15:done="0"/>
  <w15:commentEx w15:paraId="0F107546" w15:done="0"/>
  <w15:commentEx w15:paraId="40EC8EBD" w15:done="0"/>
  <w15:commentEx w15:paraId="451407A8" w15:done="0"/>
  <w15:commentEx w15:paraId="796D0256" w15:done="0"/>
  <w15:commentEx w15:paraId="3BA584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7FC2E8" w16cid:durableId="2108F1C4"/>
  <w16cid:commentId w16cid:paraId="0F107546" w16cid:durableId="2108F1C5"/>
  <w16cid:commentId w16cid:paraId="40EC8EBD" w16cid:durableId="2108F1C6"/>
  <w16cid:commentId w16cid:paraId="451407A8" w16cid:durableId="2108F1C7"/>
  <w16cid:commentId w16cid:paraId="796D0256" w16cid:durableId="2108F1C8"/>
  <w16cid:commentId w16cid:paraId="3BA58495" w16cid:durableId="2108F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46F51" w14:textId="77777777" w:rsidR="007C0188" w:rsidRDefault="007C0188">
      <w:pPr>
        <w:spacing w:after="0"/>
      </w:pPr>
      <w:r>
        <w:separator/>
      </w:r>
    </w:p>
  </w:endnote>
  <w:endnote w:type="continuationSeparator" w:id="0">
    <w:p w14:paraId="270A74C7" w14:textId="77777777" w:rsidR="007C0188" w:rsidRDefault="007C01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68F43ACF" w14:textId="096AAB3E" w:rsidR="00237600" w:rsidRDefault="00237600">
        <w:pPr>
          <w:pStyle w:val="Footer"/>
          <w:jc w:val="right"/>
        </w:pPr>
        <w:r>
          <w:fldChar w:fldCharType="begin"/>
        </w:r>
        <w:r>
          <w:instrText xml:space="preserve"> PAGE   \* MERGEFORMAT </w:instrText>
        </w:r>
        <w:r>
          <w:fldChar w:fldCharType="separate"/>
        </w:r>
        <w:r w:rsidR="003A0598">
          <w:rPr>
            <w:noProof/>
          </w:rPr>
          <w:t>47</w:t>
        </w:r>
        <w:r>
          <w:rPr>
            <w:noProof/>
          </w:rPr>
          <w:fldChar w:fldCharType="end"/>
        </w:r>
      </w:p>
    </w:sdtContent>
  </w:sdt>
  <w:p w14:paraId="7C8106EA" w14:textId="77777777" w:rsidR="00237600" w:rsidRDefault="002376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33D38A" w14:textId="77777777" w:rsidR="007C0188" w:rsidRDefault="007C0188">
      <w:r>
        <w:separator/>
      </w:r>
    </w:p>
  </w:footnote>
  <w:footnote w:type="continuationSeparator" w:id="0">
    <w:p w14:paraId="512E4FAE" w14:textId="77777777" w:rsidR="007C0188" w:rsidRDefault="007C0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B8B6A" w14:textId="77777777" w:rsidR="00237600" w:rsidRPr="0094571E" w:rsidRDefault="00237600">
    <w:pPr>
      <w:pStyle w:val="Header"/>
      <w:rPr>
        <w:color w:val="FF0000"/>
      </w:rPr>
    </w:pPr>
    <w:r>
      <w:tab/>
    </w:r>
    <w:r>
      <w:tab/>
    </w:r>
    <w:r w:rsidRPr="0094571E">
      <w:rPr>
        <w:color w:val="FF0000"/>
      </w:rPr>
      <w:t>FWS MS 19-026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74658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9A8093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14"/>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cus Beck">
    <w15:presenceInfo w15:providerId="AD" w15:userId="S-1-5-21-1046985400-190588863-2059224091-2357"/>
  </w15:person>
  <w15:person w15:author=".">
    <w15:presenceInfo w15:providerId="None"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FBC"/>
    <w:rsid w:val="00011C8B"/>
    <w:rsid w:val="00013A72"/>
    <w:rsid w:val="0002189D"/>
    <w:rsid w:val="000255A7"/>
    <w:rsid w:val="000277DE"/>
    <w:rsid w:val="00030B56"/>
    <w:rsid w:val="00032954"/>
    <w:rsid w:val="00042E27"/>
    <w:rsid w:val="000624A4"/>
    <w:rsid w:val="0008154A"/>
    <w:rsid w:val="000930FA"/>
    <w:rsid w:val="000C4836"/>
    <w:rsid w:val="000D0A01"/>
    <w:rsid w:val="000D2013"/>
    <w:rsid w:val="000D36F9"/>
    <w:rsid w:val="000D4AED"/>
    <w:rsid w:val="000D6ADE"/>
    <w:rsid w:val="001073C8"/>
    <w:rsid w:val="0011681D"/>
    <w:rsid w:val="001368F7"/>
    <w:rsid w:val="001829A2"/>
    <w:rsid w:val="001A3DB9"/>
    <w:rsid w:val="001A6FDC"/>
    <w:rsid w:val="001B1429"/>
    <w:rsid w:val="001C1F35"/>
    <w:rsid w:val="001F0584"/>
    <w:rsid w:val="001F7CBB"/>
    <w:rsid w:val="0021189B"/>
    <w:rsid w:val="00237600"/>
    <w:rsid w:val="002412E1"/>
    <w:rsid w:val="0024160E"/>
    <w:rsid w:val="0026072A"/>
    <w:rsid w:val="00263E88"/>
    <w:rsid w:val="002A07F4"/>
    <w:rsid w:val="002A2F65"/>
    <w:rsid w:val="002B2814"/>
    <w:rsid w:val="002E7AAE"/>
    <w:rsid w:val="00323BDC"/>
    <w:rsid w:val="00327A69"/>
    <w:rsid w:val="00341021"/>
    <w:rsid w:val="00343360"/>
    <w:rsid w:val="00353D97"/>
    <w:rsid w:val="003806AB"/>
    <w:rsid w:val="00380BDC"/>
    <w:rsid w:val="00385A33"/>
    <w:rsid w:val="00386038"/>
    <w:rsid w:val="00386986"/>
    <w:rsid w:val="003A0598"/>
    <w:rsid w:val="003A0B80"/>
    <w:rsid w:val="003A2D25"/>
    <w:rsid w:val="003F3E1A"/>
    <w:rsid w:val="003F6C93"/>
    <w:rsid w:val="0041426F"/>
    <w:rsid w:val="004179C2"/>
    <w:rsid w:val="0042728E"/>
    <w:rsid w:val="00441FDA"/>
    <w:rsid w:val="00444478"/>
    <w:rsid w:val="00446621"/>
    <w:rsid w:val="00454162"/>
    <w:rsid w:val="004658CE"/>
    <w:rsid w:val="00466619"/>
    <w:rsid w:val="00474B3D"/>
    <w:rsid w:val="00476A42"/>
    <w:rsid w:val="00491B47"/>
    <w:rsid w:val="004B4753"/>
    <w:rsid w:val="004C0257"/>
    <w:rsid w:val="004C79AA"/>
    <w:rsid w:val="004E29B3"/>
    <w:rsid w:val="00522610"/>
    <w:rsid w:val="00532474"/>
    <w:rsid w:val="005631EB"/>
    <w:rsid w:val="00581725"/>
    <w:rsid w:val="00582D04"/>
    <w:rsid w:val="00590D07"/>
    <w:rsid w:val="005A0C86"/>
    <w:rsid w:val="005B44B9"/>
    <w:rsid w:val="005C3197"/>
    <w:rsid w:val="005D459C"/>
    <w:rsid w:val="005E7BDC"/>
    <w:rsid w:val="005F38E5"/>
    <w:rsid w:val="0061537D"/>
    <w:rsid w:val="00643371"/>
    <w:rsid w:val="00644DE0"/>
    <w:rsid w:val="0064782C"/>
    <w:rsid w:val="0066691D"/>
    <w:rsid w:val="006A51BF"/>
    <w:rsid w:val="006B070D"/>
    <w:rsid w:val="006B17CD"/>
    <w:rsid w:val="006C113E"/>
    <w:rsid w:val="006C67F5"/>
    <w:rsid w:val="006D525B"/>
    <w:rsid w:val="006D675A"/>
    <w:rsid w:val="006E07BA"/>
    <w:rsid w:val="0071067A"/>
    <w:rsid w:val="007125DA"/>
    <w:rsid w:val="00723B92"/>
    <w:rsid w:val="0073126B"/>
    <w:rsid w:val="0074489D"/>
    <w:rsid w:val="00752E78"/>
    <w:rsid w:val="00754F31"/>
    <w:rsid w:val="00767008"/>
    <w:rsid w:val="00767D6B"/>
    <w:rsid w:val="00784D58"/>
    <w:rsid w:val="007B118D"/>
    <w:rsid w:val="007B7AFF"/>
    <w:rsid w:val="007C0188"/>
    <w:rsid w:val="007F66B5"/>
    <w:rsid w:val="007F7441"/>
    <w:rsid w:val="00807FD7"/>
    <w:rsid w:val="00816733"/>
    <w:rsid w:val="00820C83"/>
    <w:rsid w:val="008278A9"/>
    <w:rsid w:val="00837181"/>
    <w:rsid w:val="008604D7"/>
    <w:rsid w:val="008742F4"/>
    <w:rsid w:val="00874506"/>
    <w:rsid w:val="00890681"/>
    <w:rsid w:val="0089602D"/>
    <w:rsid w:val="008A31B6"/>
    <w:rsid w:val="008A49C5"/>
    <w:rsid w:val="008B0F2B"/>
    <w:rsid w:val="008D6863"/>
    <w:rsid w:val="008D7C62"/>
    <w:rsid w:val="008E31E4"/>
    <w:rsid w:val="008E46B7"/>
    <w:rsid w:val="008F023F"/>
    <w:rsid w:val="008F3306"/>
    <w:rsid w:val="008F3BE9"/>
    <w:rsid w:val="00906F42"/>
    <w:rsid w:val="009214D9"/>
    <w:rsid w:val="0094571E"/>
    <w:rsid w:val="009507A6"/>
    <w:rsid w:val="00952C1A"/>
    <w:rsid w:val="009757CD"/>
    <w:rsid w:val="00980420"/>
    <w:rsid w:val="00982E11"/>
    <w:rsid w:val="0099604A"/>
    <w:rsid w:val="00997A8C"/>
    <w:rsid w:val="009A4CB3"/>
    <w:rsid w:val="009A76E4"/>
    <w:rsid w:val="009E6A9B"/>
    <w:rsid w:val="00A16E48"/>
    <w:rsid w:val="00A5218D"/>
    <w:rsid w:val="00A57469"/>
    <w:rsid w:val="00A979CD"/>
    <w:rsid w:val="00AA5682"/>
    <w:rsid w:val="00AC34BC"/>
    <w:rsid w:val="00AE21AA"/>
    <w:rsid w:val="00B22478"/>
    <w:rsid w:val="00B2795D"/>
    <w:rsid w:val="00B86B75"/>
    <w:rsid w:val="00BC27B3"/>
    <w:rsid w:val="00BC40B7"/>
    <w:rsid w:val="00BC48D5"/>
    <w:rsid w:val="00BC5528"/>
    <w:rsid w:val="00BC65AC"/>
    <w:rsid w:val="00C36279"/>
    <w:rsid w:val="00C406C5"/>
    <w:rsid w:val="00C77572"/>
    <w:rsid w:val="00C94170"/>
    <w:rsid w:val="00C97432"/>
    <w:rsid w:val="00CA09FA"/>
    <w:rsid w:val="00CD4AA2"/>
    <w:rsid w:val="00CE12AC"/>
    <w:rsid w:val="00D01A4E"/>
    <w:rsid w:val="00D20613"/>
    <w:rsid w:val="00D41BBF"/>
    <w:rsid w:val="00D7632F"/>
    <w:rsid w:val="00D83381"/>
    <w:rsid w:val="00D83858"/>
    <w:rsid w:val="00D84A55"/>
    <w:rsid w:val="00D970CC"/>
    <w:rsid w:val="00E03938"/>
    <w:rsid w:val="00E13C5E"/>
    <w:rsid w:val="00E206B4"/>
    <w:rsid w:val="00E315A3"/>
    <w:rsid w:val="00E623B3"/>
    <w:rsid w:val="00E6671C"/>
    <w:rsid w:val="00E72CA2"/>
    <w:rsid w:val="00EA2460"/>
    <w:rsid w:val="00EA6256"/>
    <w:rsid w:val="00EB119D"/>
    <w:rsid w:val="00ED6B95"/>
    <w:rsid w:val="00EE7322"/>
    <w:rsid w:val="00EF303E"/>
    <w:rsid w:val="00F210BF"/>
    <w:rsid w:val="00F66FB5"/>
    <w:rsid w:val="00F7192C"/>
    <w:rsid w:val="00F82A47"/>
    <w:rsid w:val="00FA68FD"/>
    <w:rsid w:val="00FB04EB"/>
    <w:rsid w:val="00FB53CB"/>
    <w:rsid w:val="00FB57A4"/>
    <w:rsid w:val="00FC55D1"/>
    <w:rsid w:val="00FC5C4B"/>
    <w:rsid w:val="00FE358C"/>
    <w:rsid w:val="00FE4C5B"/>
    <w:rsid w:val="00FF28F1"/>
    <w:rsid w:val="00FF2D3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D97943"/>
  <w15:docId w15:val="{D2E3C8B7-8CC0-47E0-8002-02BBFA794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character" w:customStyle="1" w:styleId="TitleChar">
    <w:name w:val="Title Char"/>
    <w:basedOn w:val="DefaultParagraphFont"/>
    <w:link w:val="Title"/>
    <w:rsid w:val="00466619"/>
    <w:rPr>
      <w:rFonts w:ascii="Times New Roman" w:eastAsiaTheme="majorEastAsia" w:hAnsi="Times New Roman" w:cstheme="majorBidi"/>
      <w:b/>
      <w:bCs/>
      <w:color w:val="000000" w:themeColor="text1"/>
      <w:sz w:val="36"/>
      <w:szCs w:val="36"/>
    </w:rPr>
  </w:style>
  <w:style w:type="character" w:customStyle="1" w:styleId="UnresolvedMention1">
    <w:name w:val="Unresolved Mention1"/>
    <w:basedOn w:val="DefaultParagraphFont"/>
    <w:uiPriority w:val="99"/>
    <w:semiHidden/>
    <w:unhideWhenUsed/>
    <w:rsid w:val="009E6A9B"/>
    <w:rPr>
      <w:color w:val="605E5C"/>
      <w:shd w:val="clear" w:color="auto" w:fill="E1DFDD"/>
    </w:rPr>
  </w:style>
  <w:style w:type="character" w:styleId="FollowedHyperlink">
    <w:name w:val="FollowedHyperlink"/>
    <w:basedOn w:val="DefaultParagraphFont"/>
    <w:semiHidden/>
    <w:unhideWhenUsed/>
    <w:rsid w:val="009E6A9B"/>
    <w:rPr>
      <w:color w:val="800080" w:themeColor="followedHyperlink"/>
      <w:u w:val="single"/>
    </w:rPr>
  </w:style>
  <w:style w:type="character" w:styleId="CommentReference">
    <w:name w:val="annotation reference"/>
    <w:basedOn w:val="DefaultParagraphFont"/>
    <w:semiHidden/>
    <w:unhideWhenUsed/>
    <w:rsid w:val="00816733"/>
    <w:rPr>
      <w:sz w:val="16"/>
      <w:szCs w:val="16"/>
    </w:rPr>
  </w:style>
  <w:style w:type="paragraph" w:styleId="CommentText">
    <w:name w:val="annotation text"/>
    <w:basedOn w:val="Normal"/>
    <w:link w:val="CommentTextChar"/>
    <w:semiHidden/>
    <w:unhideWhenUsed/>
    <w:rsid w:val="00816733"/>
    <w:rPr>
      <w:sz w:val="20"/>
      <w:szCs w:val="20"/>
    </w:rPr>
  </w:style>
  <w:style w:type="character" w:customStyle="1" w:styleId="CommentTextChar">
    <w:name w:val="Comment Text Char"/>
    <w:basedOn w:val="DefaultParagraphFont"/>
    <w:link w:val="CommentText"/>
    <w:semiHidden/>
    <w:rsid w:val="0081673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816733"/>
    <w:rPr>
      <w:b/>
      <w:bCs/>
    </w:rPr>
  </w:style>
  <w:style w:type="character" w:customStyle="1" w:styleId="CommentSubjectChar">
    <w:name w:val="Comment Subject Char"/>
    <w:basedOn w:val="CommentTextChar"/>
    <w:link w:val="CommentSubject"/>
    <w:semiHidden/>
    <w:rsid w:val="00816733"/>
    <w:rPr>
      <w:rFonts w:ascii="Times New Roman" w:hAnsi="Times New Roman"/>
      <w:b/>
      <w:bCs/>
      <w:sz w:val="20"/>
      <w:szCs w:val="20"/>
    </w:rPr>
  </w:style>
  <w:style w:type="paragraph" w:styleId="Revision">
    <w:name w:val="Revision"/>
    <w:hidden/>
    <w:semiHidden/>
    <w:rsid w:val="00816733"/>
    <w:pPr>
      <w:spacing w:after="0"/>
    </w:pPr>
    <w:rPr>
      <w:rFonts w:ascii="Times New Roman" w:hAnsi="Times New Roman"/>
    </w:rPr>
  </w:style>
  <w:style w:type="paragraph" w:styleId="BalloonText">
    <w:name w:val="Balloon Text"/>
    <w:basedOn w:val="Normal"/>
    <w:link w:val="BalloonTextChar"/>
    <w:semiHidden/>
    <w:unhideWhenUsed/>
    <w:rsid w:val="00816733"/>
    <w:pPr>
      <w:spacing w:after="0"/>
    </w:pPr>
    <w:rPr>
      <w:rFonts w:cs="Times New Roman"/>
      <w:sz w:val="18"/>
      <w:szCs w:val="18"/>
    </w:rPr>
  </w:style>
  <w:style w:type="character" w:customStyle="1" w:styleId="BalloonTextChar">
    <w:name w:val="Balloon Text Char"/>
    <w:basedOn w:val="DefaultParagraphFont"/>
    <w:link w:val="BalloonText"/>
    <w:semiHidden/>
    <w:rsid w:val="00816733"/>
    <w:rPr>
      <w:rFonts w:ascii="Times New Roman" w:hAnsi="Times New Roman" w:cs="Times New Roman"/>
      <w:sz w:val="18"/>
      <w:szCs w:val="18"/>
    </w:rPr>
  </w:style>
  <w:style w:type="paragraph" w:styleId="NormalWeb">
    <w:name w:val="Normal (Web)"/>
    <w:basedOn w:val="Normal"/>
    <w:uiPriority w:val="99"/>
    <w:semiHidden/>
    <w:unhideWhenUsed/>
    <w:rsid w:val="0099604A"/>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9960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55690">
      <w:bodyDiv w:val="1"/>
      <w:marLeft w:val="0"/>
      <w:marRight w:val="0"/>
      <w:marTop w:val="0"/>
      <w:marBottom w:val="0"/>
      <w:divBdr>
        <w:top w:val="none" w:sz="0" w:space="0" w:color="auto"/>
        <w:left w:val="none" w:sz="0" w:space="0" w:color="auto"/>
        <w:bottom w:val="none" w:sz="0" w:space="0" w:color="auto"/>
        <w:right w:val="none" w:sz="0" w:space="0" w:color="auto"/>
      </w:divBdr>
    </w:div>
    <w:div w:id="201524094">
      <w:bodyDiv w:val="1"/>
      <w:marLeft w:val="0"/>
      <w:marRight w:val="0"/>
      <w:marTop w:val="0"/>
      <w:marBottom w:val="0"/>
      <w:divBdr>
        <w:top w:val="none" w:sz="0" w:space="0" w:color="auto"/>
        <w:left w:val="none" w:sz="0" w:space="0" w:color="auto"/>
        <w:bottom w:val="none" w:sz="0" w:space="0" w:color="auto"/>
        <w:right w:val="none" w:sz="0" w:space="0" w:color="auto"/>
      </w:divBdr>
    </w:div>
    <w:div w:id="256789116">
      <w:bodyDiv w:val="1"/>
      <w:marLeft w:val="0"/>
      <w:marRight w:val="0"/>
      <w:marTop w:val="0"/>
      <w:marBottom w:val="0"/>
      <w:divBdr>
        <w:top w:val="none" w:sz="0" w:space="0" w:color="auto"/>
        <w:left w:val="none" w:sz="0" w:space="0" w:color="auto"/>
        <w:bottom w:val="none" w:sz="0" w:space="0" w:color="auto"/>
        <w:right w:val="none" w:sz="0" w:space="0" w:color="auto"/>
      </w:divBdr>
    </w:div>
    <w:div w:id="360480051">
      <w:bodyDiv w:val="1"/>
      <w:marLeft w:val="0"/>
      <w:marRight w:val="0"/>
      <w:marTop w:val="0"/>
      <w:marBottom w:val="0"/>
      <w:divBdr>
        <w:top w:val="none" w:sz="0" w:space="0" w:color="auto"/>
        <w:left w:val="none" w:sz="0" w:space="0" w:color="auto"/>
        <w:bottom w:val="none" w:sz="0" w:space="0" w:color="auto"/>
        <w:right w:val="none" w:sz="0" w:space="0" w:color="auto"/>
      </w:divBdr>
    </w:div>
    <w:div w:id="431777436">
      <w:bodyDiv w:val="1"/>
      <w:marLeft w:val="0"/>
      <w:marRight w:val="0"/>
      <w:marTop w:val="0"/>
      <w:marBottom w:val="0"/>
      <w:divBdr>
        <w:top w:val="none" w:sz="0" w:space="0" w:color="auto"/>
        <w:left w:val="none" w:sz="0" w:space="0" w:color="auto"/>
        <w:bottom w:val="none" w:sz="0" w:space="0" w:color="auto"/>
        <w:right w:val="none" w:sz="0" w:space="0" w:color="auto"/>
      </w:divBdr>
      <w:divsChild>
        <w:div w:id="1478373579">
          <w:marLeft w:val="0"/>
          <w:marRight w:val="0"/>
          <w:marTop w:val="0"/>
          <w:marBottom w:val="0"/>
          <w:divBdr>
            <w:top w:val="none" w:sz="0" w:space="0" w:color="auto"/>
            <w:left w:val="none" w:sz="0" w:space="0" w:color="auto"/>
            <w:bottom w:val="none" w:sz="0" w:space="0" w:color="auto"/>
            <w:right w:val="none" w:sz="0" w:space="0" w:color="auto"/>
          </w:divBdr>
        </w:div>
      </w:divsChild>
    </w:div>
    <w:div w:id="625746030">
      <w:bodyDiv w:val="1"/>
      <w:marLeft w:val="0"/>
      <w:marRight w:val="0"/>
      <w:marTop w:val="0"/>
      <w:marBottom w:val="0"/>
      <w:divBdr>
        <w:top w:val="none" w:sz="0" w:space="0" w:color="auto"/>
        <w:left w:val="none" w:sz="0" w:space="0" w:color="auto"/>
        <w:bottom w:val="none" w:sz="0" w:space="0" w:color="auto"/>
        <w:right w:val="none" w:sz="0" w:space="0" w:color="auto"/>
      </w:divBdr>
    </w:div>
    <w:div w:id="677314572">
      <w:bodyDiv w:val="1"/>
      <w:marLeft w:val="0"/>
      <w:marRight w:val="0"/>
      <w:marTop w:val="0"/>
      <w:marBottom w:val="0"/>
      <w:divBdr>
        <w:top w:val="none" w:sz="0" w:space="0" w:color="auto"/>
        <w:left w:val="none" w:sz="0" w:space="0" w:color="auto"/>
        <w:bottom w:val="none" w:sz="0" w:space="0" w:color="auto"/>
        <w:right w:val="none" w:sz="0" w:space="0" w:color="auto"/>
      </w:divBdr>
      <w:divsChild>
        <w:div w:id="1434084330">
          <w:marLeft w:val="0"/>
          <w:marRight w:val="0"/>
          <w:marTop w:val="0"/>
          <w:marBottom w:val="0"/>
          <w:divBdr>
            <w:top w:val="none" w:sz="0" w:space="0" w:color="auto"/>
            <w:left w:val="none" w:sz="0" w:space="0" w:color="auto"/>
            <w:bottom w:val="none" w:sz="0" w:space="0" w:color="auto"/>
            <w:right w:val="none" w:sz="0" w:space="0" w:color="auto"/>
          </w:divBdr>
        </w:div>
      </w:divsChild>
    </w:div>
    <w:div w:id="783690246">
      <w:bodyDiv w:val="1"/>
      <w:marLeft w:val="0"/>
      <w:marRight w:val="0"/>
      <w:marTop w:val="0"/>
      <w:marBottom w:val="0"/>
      <w:divBdr>
        <w:top w:val="none" w:sz="0" w:space="0" w:color="auto"/>
        <w:left w:val="none" w:sz="0" w:space="0" w:color="auto"/>
        <w:bottom w:val="none" w:sz="0" w:space="0" w:color="auto"/>
        <w:right w:val="none" w:sz="0" w:space="0" w:color="auto"/>
      </w:divBdr>
    </w:div>
    <w:div w:id="834109111">
      <w:bodyDiv w:val="1"/>
      <w:marLeft w:val="0"/>
      <w:marRight w:val="0"/>
      <w:marTop w:val="0"/>
      <w:marBottom w:val="0"/>
      <w:divBdr>
        <w:top w:val="none" w:sz="0" w:space="0" w:color="auto"/>
        <w:left w:val="none" w:sz="0" w:space="0" w:color="auto"/>
        <w:bottom w:val="none" w:sz="0" w:space="0" w:color="auto"/>
        <w:right w:val="none" w:sz="0" w:space="0" w:color="auto"/>
      </w:divBdr>
    </w:div>
    <w:div w:id="1292593919">
      <w:bodyDiv w:val="1"/>
      <w:marLeft w:val="0"/>
      <w:marRight w:val="0"/>
      <w:marTop w:val="0"/>
      <w:marBottom w:val="0"/>
      <w:divBdr>
        <w:top w:val="none" w:sz="0" w:space="0" w:color="auto"/>
        <w:left w:val="none" w:sz="0" w:space="0" w:color="auto"/>
        <w:bottom w:val="none" w:sz="0" w:space="0" w:color="auto"/>
        <w:right w:val="none" w:sz="0" w:space="0" w:color="auto"/>
      </w:divBdr>
    </w:div>
    <w:div w:id="1338851557">
      <w:bodyDiv w:val="1"/>
      <w:marLeft w:val="0"/>
      <w:marRight w:val="0"/>
      <w:marTop w:val="0"/>
      <w:marBottom w:val="0"/>
      <w:divBdr>
        <w:top w:val="none" w:sz="0" w:space="0" w:color="auto"/>
        <w:left w:val="none" w:sz="0" w:space="0" w:color="auto"/>
        <w:bottom w:val="none" w:sz="0" w:space="0" w:color="auto"/>
        <w:right w:val="none" w:sz="0" w:space="0" w:color="auto"/>
      </w:divBdr>
    </w:div>
    <w:div w:id="1613785395">
      <w:bodyDiv w:val="1"/>
      <w:marLeft w:val="0"/>
      <w:marRight w:val="0"/>
      <w:marTop w:val="0"/>
      <w:marBottom w:val="0"/>
      <w:divBdr>
        <w:top w:val="none" w:sz="0" w:space="0" w:color="auto"/>
        <w:left w:val="none" w:sz="0" w:space="0" w:color="auto"/>
        <w:bottom w:val="none" w:sz="0" w:space="0" w:color="auto"/>
        <w:right w:val="none" w:sz="0" w:space="0" w:color="auto"/>
      </w:divBdr>
    </w:div>
    <w:div w:id="20758584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121812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hiny.sccwrp.org/scap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49</Pages>
  <Words>12730</Words>
  <Characters>72563</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Prioritizing management goals for stream biological integrity within the developed landscape context</vt:lpstr>
    </vt:vector>
  </TitlesOfParts>
  <Company/>
  <LinksUpToDate>false</LinksUpToDate>
  <CharactersWithSpaces>85123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developed landscape context</dc:title>
  <dc:creator>Marcus W. Beck (marcusb@sccwrp.org), Raphael D. Mazor (raphaelm@sccwrp.org), Scott Johnson (scott@aquaticbioassay.com), Karin Wisenbaker (karin@aquaticbioassay.com), Joshua Westfall (jwestfall@lacsd.org), Peter R. Ode (peter.ode@wildlife.ca.gov), Ryan Hill (hill.ryan@epa.gov), Chad Loflen (Chad.Loflen@waterboards.ca.gov), Martha Sutula (marthas@sccwrp.org), Eric D. Stein (erics@sccwrp.org)</dc:creator>
  <cp:keywords/>
  <cp:lastModifiedBy>Marcus Beck</cp:lastModifiedBy>
  <cp:revision>3</cp:revision>
  <dcterms:created xsi:type="dcterms:W3CDTF">2019-08-23T16:39:00Z</dcterms:created>
  <dcterms:modified xsi:type="dcterms:W3CDTF">2019-08-23T16:49:00Z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